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9396" w14:textId="77777777" w:rsidR="00DE4AEE" w:rsidRPr="00DE4AEE" w:rsidRDefault="00DE4AEE" w:rsidP="00DE4AEE">
      <w:r w:rsidRPr="00DE4AEE">
        <w:t>Configuring Sticky Selectron</w:t>
      </w:r>
    </w:p>
    <w:p w14:paraId="181091D5" w14:textId="77777777" w:rsidR="002B798A" w:rsidRDefault="002B798A" w:rsidP="00DE4AEE">
      <w:pPr>
        <w:rPr>
          <w:ins w:id="0" w:author="matt marker admin" w:date="2024-09-27T15:18:00Z" w16du:dateUtc="2024-09-27T20:18:00Z"/>
        </w:rPr>
      </w:pPr>
    </w:p>
    <w:p w14:paraId="6C9D576C" w14:textId="071FA4EF" w:rsidR="002B798A" w:rsidRDefault="002B798A" w:rsidP="00DE4AEE">
      <w:pPr>
        <w:rPr>
          <w:ins w:id="1" w:author="matt marker admin" w:date="2024-09-27T15:18:00Z" w16du:dateUtc="2024-09-27T20:18:00Z"/>
        </w:rPr>
      </w:pPr>
      <w:ins w:id="2" w:author="matt marker admin" w:date="2024-09-27T15:18:00Z" w16du:dateUtc="2024-09-27T20:18:00Z">
        <w:r w:rsidRPr="002B798A">
          <w:drawing>
            <wp:inline distT="0" distB="0" distL="0" distR="0" wp14:anchorId="64072676" wp14:editId="2BBFE8B3">
              <wp:extent cx="5943600" cy="2465070"/>
              <wp:effectExtent l="0" t="0" r="0" b="0"/>
              <wp:docPr id="1315299813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5299813" name="Picture 1" descr="A screenshot of a computer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65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3181FF" w14:textId="77777777" w:rsidR="002B798A" w:rsidRDefault="002B798A" w:rsidP="00DE4AEE">
      <w:pPr>
        <w:rPr>
          <w:ins w:id="3" w:author="matt marker admin" w:date="2024-09-27T15:18:00Z" w16du:dateUtc="2024-09-27T20:18:00Z"/>
        </w:rPr>
      </w:pPr>
    </w:p>
    <w:p w14:paraId="1ED764A8" w14:textId="77777777" w:rsidR="002B798A" w:rsidRDefault="002B798A" w:rsidP="00DE4AEE">
      <w:pPr>
        <w:rPr>
          <w:ins w:id="4" w:author="matt marker admin" w:date="2024-09-27T15:18:00Z" w16du:dateUtc="2024-09-27T20:18:00Z"/>
        </w:rPr>
      </w:pPr>
    </w:p>
    <w:p w14:paraId="7072E11E" w14:textId="77777777" w:rsidR="002B798A" w:rsidRDefault="002B798A" w:rsidP="00DE4AEE">
      <w:pPr>
        <w:rPr>
          <w:ins w:id="5" w:author="matt marker admin" w:date="2024-09-27T15:18:00Z" w16du:dateUtc="2024-09-27T20:18:00Z"/>
        </w:rPr>
      </w:pPr>
    </w:p>
    <w:p w14:paraId="0EA8C7EC" w14:textId="483D3DA6" w:rsidR="00DE4AEE" w:rsidRPr="00DE4AEE" w:rsidRDefault="00DE4AEE" w:rsidP="00DE4AEE">
      <w:r w:rsidRPr="00DE4AEE">
        <w:t>Data Sources</w:t>
      </w:r>
    </w:p>
    <w:p w14:paraId="7C0A67D2" w14:textId="62751CF6" w:rsidR="00DE4AEE" w:rsidRPr="00DE4AEE" w:rsidRDefault="00DE4AEE" w:rsidP="00DE4AEE">
      <w:r w:rsidRPr="00DE4AEE">
        <w:t xml:space="preserve">Sticky Selectron supports </w:t>
      </w:r>
      <w:del w:id="6" w:author="matt marker admin" w:date="2024-09-27T08:57:00Z" w16du:dateUtc="2024-09-27T13:57:00Z">
        <w:r w:rsidRPr="00DE4AEE" w:rsidDel="00951DC3">
          <w:delText>the selection of records from a single object, standard or custom. Selection</w:delText>
        </w:r>
      </w:del>
      <w:ins w:id="7" w:author="matt marker admin" w:date="2024-09-27T08:57:00Z" w16du:dateUtc="2024-09-27T13:57:00Z">
        <w:r w:rsidR="00951DC3">
          <w:t>selecting records from a single object, standard or custom. The selection</w:t>
        </w:r>
      </w:ins>
      <w:r w:rsidRPr="00DE4AEE">
        <w:t xml:space="preserve"> of the object is defined during configuration.</w:t>
      </w:r>
    </w:p>
    <w:p w14:paraId="363DE13F" w14:textId="77777777" w:rsidR="00DE4AEE" w:rsidRPr="00DE4AEE" w:rsidRDefault="00DE4AEE" w:rsidP="00DE4AEE">
      <w:r w:rsidRPr="00DE4AEE">
        <w:t>Sample Flow</w:t>
      </w:r>
    </w:p>
    <w:p w14:paraId="7EF6EE65" w14:textId="7596C743" w:rsidR="00DE4AEE" w:rsidRPr="00DE4AEE" w:rsidRDefault="00DE4AEE" w:rsidP="00DE4AEE">
      <w:r w:rsidRPr="00DE4AEE">
        <w:t xml:space="preserve">Sticky Selectron comes with a Sample flow called Sticky Selectron Example Account Flow. This flow is deactivated and intended to demonstrate how to use Sticky Selectron. The example flow is optional </w:t>
      </w:r>
      <w:del w:id="8" w:author="matt marker admin" w:date="2024-09-27T09:11:00Z" w16du:dateUtc="2024-09-27T14:11:00Z">
        <w:r w:rsidRPr="00DE4AEE" w:rsidDel="00765515">
          <w:delText xml:space="preserve">to install </w:delText>
        </w:r>
      </w:del>
      <w:r w:rsidRPr="00DE4AEE">
        <w:t xml:space="preserve">when using </w:t>
      </w:r>
      <w:proofErr w:type="spellStart"/>
      <w:r w:rsidRPr="00DE4AEE">
        <w:t>MetaDEPLOY</w:t>
      </w:r>
      <w:proofErr w:type="spellEnd"/>
      <w:r w:rsidRPr="00DE4AEE">
        <w:t xml:space="preserve"> to install Sticky Selectron</w:t>
      </w:r>
      <w:ins w:id="9" w:author="matt marker admin" w:date="2024-09-27T09:11:00Z" w16du:dateUtc="2024-09-27T14:11:00Z">
        <w:r w:rsidR="00765515">
          <w:t xml:space="preserve">, it is a </w:t>
        </w:r>
      </w:ins>
      <w:ins w:id="10" w:author="matt marker admin" w:date="2024-09-27T09:12:00Z" w16du:dateUtc="2024-09-27T14:12:00Z">
        <w:r w:rsidR="00765515">
          <w:t>good example and can be deleted later from Flows</w:t>
        </w:r>
      </w:ins>
      <w:r w:rsidRPr="00DE4AEE">
        <w:t>. See the </w:t>
      </w:r>
      <w:hyperlink r:id="rId6" w:history="1">
        <w:r w:rsidRPr="00DE4AEE">
          <w:rPr>
            <w:rStyle w:val="Hyperlink"/>
          </w:rPr>
          <w:t>Example Flows</w:t>
        </w:r>
      </w:hyperlink>
      <w:r w:rsidRPr="00DE4AEE">
        <w:t> page for more information. This sample flow is referenced as example information in the configuration settings below.</w:t>
      </w:r>
    </w:p>
    <w:p w14:paraId="6224A7F4" w14:textId="77777777" w:rsidR="00DE4AEE" w:rsidRPr="00DE4AEE" w:rsidRDefault="00DE4AEE" w:rsidP="00DE4AEE">
      <w:r w:rsidRPr="00DE4AEE">
        <w:t>Known Field Display Limitations</w:t>
      </w:r>
    </w:p>
    <w:p w14:paraId="334C20DF" w14:textId="77777777" w:rsidR="00DE4AEE" w:rsidRPr="00DE4AEE" w:rsidRDefault="00DE4AEE" w:rsidP="00DE4AEE">
      <w:r w:rsidRPr="00DE4AEE">
        <w:t>Join us in making Sticky Selectron even better! These are the currently identified limitations for field display (and are part of our planned feature list).</w:t>
      </w:r>
    </w:p>
    <w:p w14:paraId="0A95CDB4" w14:textId="77777777" w:rsidR="00DE4AEE" w:rsidRPr="00DE4AEE" w:rsidRDefault="00DE4AEE" w:rsidP="00DE4AEE">
      <w:pPr>
        <w:numPr>
          <w:ilvl w:val="0"/>
          <w:numId w:val="1"/>
        </w:numPr>
      </w:pPr>
      <w:r w:rsidRPr="00DE4AEE">
        <w:t>Date/Time display are displayed as system values</w:t>
      </w:r>
    </w:p>
    <w:p w14:paraId="300118D5" w14:textId="77777777" w:rsidR="00DE4AEE" w:rsidRPr="00DE4AEE" w:rsidRDefault="00DE4AEE" w:rsidP="00DE4AEE">
      <w:pPr>
        <w:numPr>
          <w:ilvl w:val="0"/>
          <w:numId w:val="1"/>
        </w:numPr>
      </w:pPr>
      <w:r w:rsidRPr="00DE4AEE">
        <w:lastRenderedPageBreak/>
        <w:t>Relationship fields display the ID of the related record. You can, however, display a formula field that references a related object.</w:t>
      </w:r>
    </w:p>
    <w:p w14:paraId="35225DD3" w14:textId="77777777" w:rsidR="00DE4AEE" w:rsidRPr="00DE4AEE" w:rsidRDefault="00DE4AEE" w:rsidP="00DE4AEE">
      <w:pPr>
        <w:numPr>
          <w:ilvl w:val="0"/>
          <w:numId w:val="1"/>
        </w:numPr>
      </w:pPr>
      <w:r w:rsidRPr="00DE4AEE">
        <w:t>Field Labels are displayed as column headers.</w:t>
      </w:r>
    </w:p>
    <w:p w14:paraId="02763535" w14:textId="77777777" w:rsidR="00DE4AEE" w:rsidRPr="00DE4AEE" w:rsidRDefault="00DE4AEE" w:rsidP="00DE4AEE">
      <w:r w:rsidRPr="00DE4AEE">
        <w:t>Configure Resources</w:t>
      </w:r>
    </w:p>
    <w:p w14:paraId="0BE3E5A9" w14:textId="610323CF" w:rsidR="00DE4AEE" w:rsidRPr="00DE4AEE" w:rsidRDefault="00DE4AEE" w:rsidP="00DE4AEE">
      <w:r w:rsidRPr="00DE4AEE">
        <w:t>The flow will need to reference a set of variables (Collection Variables, Record collection Variables</w:t>
      </w:r>
      <w:ins w:id="11" w:author="matt marker admin" w:date="2024-09-27T09:10:00Z" w16du:dateUtc="2024-09-27T14:10:00Z">
        <w:r w:rsidR="00765515">
          <w:t>,</w:t>
        </w:r>
      </w:ins>
      <w:r w:rsidRPr="00DE4AEE">
        <w:t xml:space="preserve"> and Variables) that you will need to build </w:t>
      </w:r>
      <w:del w:id="12" w:author="matt marker admin" w:date="2024-09-27T09:11:00Z" w16du:dateUtc="2024-09-27T14:11:00Z">
        <w:r w:rsidRPr="00DE4AEE" w:rsidDel="00765515">
          <w:delText>in order for</w:delText>
        </w:r>
      </w:del>
      <w:ins w:id="13" w:author="matt marker admin" w:date="2024-09-27T09:11:00Z" w16du:dateUtc="2024-09-27T14:11:00Z">
        <w:r w:rsidR="00765515">
          <w:t>for</w:t>
        </w:r>
      </w:ins>
      <w:r w:rsidRPr="00DE4AEE">
        <w:t xml:space="preserve"> the Sticky Selectron to reference them in configuration. We recommend that you create these resources before configuring Sticky Selectron.</w:t>
      </w:r>
    </w:p>
    <w:p w14:paraId="40EE28BD" w14:textId="6C8436C5" w:rsidR="00DE4AEE" w:rsidRDefault="00DE4AEE" w:rsidP="00DE4AEE">
      <w:pPr>
        <w:rPr>
          <w:ins w:id="14" w:author="matt marker admin" w:date="2024-09-27T09:15:00Z" w16du:dateUtc="2024-09-27T14:15:00Z"/>
        </w:rPr>
      </w:pPr>
      <w:r w:rsidRPr="00DE4AEE">
        <w:t xml:space="preserve">Below is a list of the Resources </w:t>
      </w:r>
      <w:del w:id="15" w:author="matt marker admin" w:date="2024-09-27T09:11:00Z" w16du:dateUtc="2024-09-27T14:11:00Z">
        <w:r w:rsidRPr="00DE4AEE" w:rsidDel="00765515">
          <w:delText xml:space="preserve">that </w:delText>
        </w:r>
      </w:del>
      <w:r w:rsidRPr="00DE4AEE">
        <w:t>you will need to create and how they are used/populated. The sample collection names are from the sample flow (Sticky Selectron Example Account Flow) provided in the package.</w:t>
      </w:r>
      <w:ins w:id="16" w:author="matt marker admin" w:date="2024-09-27T09:14:00Z" w16du:dateUtc="2024-09-27T14:14:00Z">
        <w:r w:rsidR="00765515">
          <w:t xml:space="preserve"> You will be cr</w:t>
        </w:r>
      </w:ins>
      <w:ins w:id="17" w:author="matt marker admin" w:date="2024-09-27T09:15:00Z" w16du:dateUtc="2024-09-27T14:15:00Z">
        <w:r w:rsidR="00765515">
          <w:t>eating the following New Resources in your flow:</w:t>
        </w:r>
      </w:ins>
    </w:p>
    <w:p w14:paraId="6D473019" w14:textId="2A08F93A" w:rsidR="00765515" w:rsidRDefault="00765515" w:rsidP="00765515">
      <w:pPr>
        <w:pStyle w:val="ListParagraph"/>
        <w:numPr>
          <w:ilvl w:val="0"/>
          <w:numId w:val="2"/>
        </w:numPr>
        <w:rPr>
          <w:ins w:id="18" w:author="matt marker admin" w:date="2024-09-27T09:16:00Z" w16du:dateUtc="2024-09-27T14:16:00Z"/>
        </w:rPr>
      </w:pPr>
      <w:ins w:id="19" w:author="matt marker admin" w:date="2024-09-27T09:15:00Z" w16du:dateUtc="2024-09-27T14:15:00Z">
        <w:r>
          <w:t xml:space="preserve">2: </w:t>
        </w:r>
        <w:r w:rsidRPr="005C75DE">
          <w:rPr>
            <w:b/>
            <w:bCs/>
            <w:rPrChange w:id="20" w:author="matt marker admin" w:date="2024-09-27T09:17:00Z" w16du:dateUtc="2024-09-27T14:17:00Z">
              <w:rPr/>
            </w:rPrChange>
          </w:rPr>
          <w:t>Collection</w:t>
        </w:r>
        <w:r>
          <w:t xml:space="preserve"> </w:t>
        </w:r>
      </w:ins>
      <w:ins w:id="21" w:author="matt marker admin" w:date="2024-09-27T09:16:00Z" w16du:dateUtc="2024-09-27T14:16:00Z">
        <w:r>
          <w:t>Variables</w:t>
        </w:r>
      </w:ins>
      <w:ins w:id="22" w:author="matt marker admin" w:date="2024-09-27T09:18:00Z" w16du:dateUtc="2024-09-27T14:18:00Z">
        <w:r w:rsidR="005C75DE">
          <w:t xml:space="preserve"> of </w:t>
        </w:r>
      </w:ins>
      <w:ins w:id="23" w:author="matt marker admin" w:date="2024-09-27T09:20:00Z" w16du:dateUtc="2024-09-27T14:20:00Z">
        <w:r w:rsidR="005C75DE">
          <w:t>Data T</w:t>
        </w:r>
      </w:ins>
      <w:ins w:id="24" w:author="matt marker admin" w:date="2024-09-27T09:18:00Z" w16du:dateUtc="2024-09-27T14:18:00Z">
        <w:r w:rsidR="005C75DE">
          <w:t>ype TEXT</w:t>
        </w:r>
      </w:ins>
      <w:ins w:id="25" w:author="matt marker admin" w:date="2024-09-27T09:23:00Z" w16du:dateUtc="2024-09-27T14:23:00Z">
        <w:r w:rsidR="005C75DE">
          <w:t>,</w:t>
        </w:r>
      </w:ins>
      <w:ins w:id="26" w:author="matt marker admin" w:date="2024-09-27T09:22:00Z" w16du:dateUtc="2024-09-27T14:22:00Z">
        <w:r w:rsidR="005C75DE">
          <w:t xml:space="preserve"> which </w:t>
        </w:r>
      </w:ins>
      <w:ins w:id="27" w:author="matt marker admin" w:date="2024-09-27T09:23:00Z" w16du:dateUtc="2024-09-27T14:23:00Z">
        <w:r w:rsidR="005C75DE">
          <w:t>allow multiple values and are available for input.</w:t>
        </w:r>
      </w:ins>
    </w:p>
    <w:p w14:paraId="120C031E" w14:textId="29AE96EF" w:rsidR="005C75DE" w:rsidRDefault="00765515" w:rsidP="005C75DE">
      <w:pPr>
        <w:pStyle w:val="ListParagraph"/>
        <w:numPr>
          <w:ilvl w:val="0"/>
          <w:numId w:val="2"/>
        </w:numPr>
        <w:rPr>
          <w:ins w:id="28" w:author="matt marker admin" w:date="2024-09-27T09:24:00Z" w16du:dateUtc="2024-09-27T14:24:00Z"/>
        </w:rPr>
      </w:pPr>
      <w:ins w:id="29" w:author="matt marker admin" w:date="2024-09-27T09:16:00Z" w16du:dateUtc="2024-09-27T14:16:00Z">
        <w:r>
          <w:t xml:space="preserve">2: </w:t>
        </w:r>
        <w:r w:rsidRPr="005C75DE">
          <w:rPr>
            <w:b/>
            <w:bCs/>
            <w:rPrChange w:id="30" w:author="matt marker admin" w:date="2024-09-27T09:17:00Z" w16du:dateUtc="2024-09-27T14:17:00Z">
              <w:rPr/>
            </w:rPrChange>
          </w:rPr>
          <w:t>Collection</w:t>
        </w:r>
        <w:r>
          <w:t xml:space="preserve"> Variables</w:t>
        </w:r>
      </w:ins>
      <w:ins w:id="31" w:author="matt marker admin" w:date="2024-09-27T09:18:00Z" w16du:dateUtc="2024-09-27T14:18:00Z">
        <w:r w:rsidR="005C75DE">
          <w:t xml:space="preserve"> of </w:t>
        </w:r>
      </w:ins>
      <w:ins w:id="32" w:author="matt marker admin" w:date="2024-09-27T09:20:00Z" w16du:dateUtc="2024-09-27T14:20:00Z">
        <w:r w:rsidR="005C75DE">
          <w:t>Data T</w:t>
        </w:r>
      </w:ins>
      <w:ins w:id="33" w:author="matt marker admin" w:date="2024-09-27T09:18:00Z" w16du:dateUtc="2024-09-27T14:18:00Z">
        <w:r w:rsidR="005C75DE">
          <w:t>ype RECORD</w:t>
        </w:r>
      </w:ins>
      <w:ins w:id="34" w:author="matt marker admin" w:date="2024-09-27T09:24:00Z" w16du:dateUtc="2024-09-27T14:24:00Z">
        <w:r w:rsidR="005C75DE">
          <w:t>, which allow multiple values and are available for input</w:t>
        </w:r>
      </w:ins>
      <w:ins w:id="35" w:author="matt marker admin" w:date="2024-09-27T09:25:00Z" w16du:dateUtc="2024-09-27T14:25:00Z">
        <w:r w:rsidR="005C75DE">
          <w:t xml:space="preserve"> </w:t>
        </w:r>
      </w:ins>
      <w:ins w:id="36" w:author="matt marker admin" w:date="2024-09-27T09:28:00Z" w16du:dateUtc="2024-09-27T14:28:00Z">
        <w:r w:rsidR="00B95CEF">
          <w:t>and</w:t>
        </w:r>
      </w:ins>
      <w:ins w:id="37" w:author="matt marker admin" w:date="2024-09-27T09:25:00Z" w16du:dateUtc="2024-09-27T14:25:00Z">
        <w:r w:rsidR="005C75DE">
          <w:t xml:space="preserve"> output</w:t>
        </w:r>
      </w:ins>
      <w:ins w:id="38" w:author="matt marker admin" w:date="2024-09-27T09:24:00Z" w16du:dateUtc="2024-09-27T14:24:00Z">
        <w:r w:rsidR="005C75DE">
          <w:t>.</w:t>
        </w:r>
      </w:ins>
    </w:p>
    <w:p w14:paraId="12D17228" w14:textId="0BDBAAA6" w:rsidR="005C75DE" w:rsidRPr="00DE4AEE" w:rsidRDefault="005C75DE" w:rsidP="00765515">
      <w:pPr>
        <w:pStyle w:val="ListParagraph"/>
        <w:numPr>
          <w:ilvl w:val="0"/>
          <w:numId w:val="2"/>
        </w:numPr>
        <w:pPrChange w:id="39" w:author="matt marker admin" w:date="2024-09-27T09:15:00Z" w16du:dateUtc="2024-09-27T14:15:00Z">
          <w:pPr/>
        </w:pPrChange>
      </w:pPr>
      <w:ins w:id="40" w:author="matt marker admin" w:date="2024-09-27T09:17:00Z" w16du:dateUtc="2024-09-27T14:17:00Z">
        <w:r>
          <w:t>2: Variables</w:t>
        </w:r>
      </w:ins>
      <w:ins w:id="41" w:author="matt marker admin" w:date="2024-09-27T09:19:00Z" w16du:dateUtc="2024-09-27T14:19:00Z">
        <w:r>
          <w:t xml:space="preserve"> of </w:t>
        </w:r>
      </w:ins>
      <w:ins w:id="42" w:author="matt marker admin" w:date="2024-09-27T09:20:00Z" w16du:dateUtc="2024-09-27T14:20:00Z">
        <w:r>
          <w:t>Data</w:t>
        </w:r>
      </w:ins>
      <w:ins w:id="43" w:author="matt marker admin" w:date="2024-09-27T09:21:00Z" w16du:dateUtc="2024-09-27T14:21:00Z">
        <w:r>
          <w:t xml:space="preserve"> T</w:t>
        </w:r>
      </w:ins>
      <w:ins w:id="44" w:author="matt marker admin" w:date="2024-09-27T09:19:00Z" w16du:dateUtc="2024-09-27T14:19:00Z">
        <w:r>
          <w:t xml:space="preserve">ype NUMBER; these are </w:t>
        </w:r>
        <w:r w:rsidRPr="005C75DE">
          <w:rPr>
            <w:u w:val="single"/>
          </w:rPr>
          <w:t>not</w:t>
        </w:r>
        <w:r>
          <w:t xml:space="preserve"> </w:t>
        </w:r>
      </w:ins>
      <w:ins w:id="45" w:author="matt marker admin" w:date="2024-09-27T09:20:00Z" w16du:dateUtc="2024-09-27T14:20:00Z">
        <w:r>
          <w:t>collections</w:t>
        </w:r>
      </w:ins>
      <w:ins w:id="46" w:author="matt marker admin" w:date="2024-09-27T09:26:00Z" w16du:dateUtc="2024-09-27T14:26:00Z">
        <w:r>
          <w:t xml:space="preserve">, do </w:t>
        </w:r>
        <w:r w:rsidRPr="005C75DE">
          <w:rPr>
            <w:u w:val="single"/>
            <w:rPrChange w:id="47" w:author="matt marker admin" w:date="2024-09-27T09:26:00Z" w16du:dateUtc="2024-09-27T14:26:00Z">
              <w:rPr/>
            </w:rPrChange>
          </w:rPr>
          <w:t>not</w:t>
        </w:r>
        <w:r>
          <w:t xml:space="preserve"> allow multiple values</w:t>
        </w:r>
      </w:ins>
      <w:ins w:id="48" w:author="matt marker admin" w:date="2024-09-27T09:27:00Z" w16du:dateUtc="2024-09-27T14:27:00Z">
        <w:r>
          <w:t xml:space="preserve"> and have</w:t>
        </w:r>
        <w:r w:rsidR="00B95CEF">
          <w:t xml:space="preserve"> zero </w:t>
        </w:r>
        <w:r>
          <w:t xml:space="preserve">decimal </w:t>
        </w:r>
        <w:r w:rsidR="00B95CEF">
          <w:t>places and a default value of zero.</w:t>
        </w:r>
      </w:ins>
    </w:p>
    <w:p w14:paraId="76EC25D9" w14:textId="28EBF9E5" w:rsidR="00765515" w:rsidRPr="00DE4AEE" w:rsidDel="00765515" w:rsidRDefault="00DE4AEE" w:rsidP="00DE4AEE">
      <w:pPr>
        <w:rPr>
          <w:del w:id="49" w:author="matt marker admin" w:date="2024-09-27T09:13:00Z" w16du:dateUtc="2024-09-27T14:13:00Z"/>
        </w:rPr>
      </w:pPr>
      <w:del w:id="50" w:author="matt marker admin" w:date="2024-09-27T09:13:00Z" w16du:dateUtc="2024-09-27T14:13:00Z">
        <w:r w:rsidRPr="00DE4AEE" w:rsidDel="00765515">
          <w:delText xml:space="preserve">We </w:delText>
        </w:r>
      </w:del>
      <w:del w:id="51" w:author="matt marker admin" w:date="2024-09-27T09:14:00Z" w16du:dateUtc="2024-09-27T14:14:00Z">
        <w:r w:rsidRPr="00DE4AEE" w:rsidDel="00765515">
          <w:delText>recommend you name collections with more meaningful names to reflect your use</w:delText>
        </w:r>
      </w:del>
      <w:del w:id="52" w:author="matt marker admin" w:date="2024-09-27T09:10:00Z" w16du:dateUtc="2024-09-27T14:10:00Z">
        <w:r w:rsidRPr="00DE4AEE" w:rsidDel="00765515">
          <w:delText>-</w:delText>
        </w:r>
      </w:del>
      <w:del w:id="53" w:author="matt marker admin" w:date="2024-09-27T09:14:00Z" w16du:dateUtc="2024-09-27T14:14:00Z">
        <w:r w:rsidRPr="00DE4AEE" w:rsidDel="00765515">
          <w:delText>case.</w:delText>
        </w:r>
      </w:del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54" w:author="matt marker admin" w:date="2024-09-27T09:09:00Z" w16du:dateUtc="2024-09-27T14:09:00Z"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676"/>
        <w:gridCol w:w="1975"/>
        <w:gridCol w:w="2342"/>
        <w:gridCol w:w="2357"/>
        <w:tblGridChange w:id="55">
          <w:tblGrid>
            <w:gridCol w:w="50"/>
            <w:gridCol w:w="2540"/>
            <w:gridCol w:w="136"/>
            <w:gridCol w:w="1768"/>
            <w:gridCol w:w="207"/>
            <w:gridCol w:w="2342"/>
            <w:gridCol w:w="55"/>
            <w:gridCol w:w="2302"/>
            <w:gridCol w:w="50"/>
          </w:tblGrid>
        </w:tblGridChange>
      </w:tblGrid>
      <w:tr w:rsidR="00277158" w:rsidRPr="00DE4AEE" w14:paraId="341030F9" w14:textId="77777777" w:rsidTr="00765515">
        <w:trPr>
          <w:tblHeader/>
          <w:tblCellSpacing w:w="15" w:type="dxa"/>
          <w:trPrChange w:id="56" w:author="matt marker admin" w:date="2024-09-27T09:09:00Z" w16du:dateUtc="2024-09-27T14:09:00Z">
            <w:trPr>
              <w:tblHeader/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57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  <w:bottom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3A619C56" w14:textId="77777777" w:rsidR="00DE4AEE" w:rsidRPr="00DE4AEE" w:rsidRDefault="00DE4AEE" w:rsidP="00DE4AEE">
            <w:pPr>
              <w:rPr>
                <w:b/>
                <w:bCs/>
              </w:rPr>
            </w:pPr>
            <w:r w:rsidRPr="00DE4AEE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58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  <w:bottom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4DB75D3E" w14:textId="77777777" w:rsidR="00DE4AEE" w:rsidRPr="00DE4AEE" w:rsidRDefault="00DE4AEE" w:rsidP="00DE4AEE">
            <w:pPr>
              <w:rPr>
                <w:b/>
                <w:bCs/>
              </w:rPr>
            </w:pPr>
            <w:r w:rsidRPr="00DE4AEE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59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  <w:bottom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0E80F0BD" w14:textId="77777777" w:rsidR="00DE4AEE" w:rsidRPr="00DE4AEE" w:rsidRDefault="00DE4AEE" w:rsidP="00DE4AEE">
            <w:pPr>
              <w:rPr>
                <w:b/>
                <w:bCs/>
              </w:rPr>
            </w:pPr>
            <w:r w:rsidRPr="00DE4AEE">
              <w:rPr>
                <w:b/>
                <w:bCs/>
              </w:rPr>
              <w:t>Assignment/Use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60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  <w:bottom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03A034A4" w14:textId="77777777" w:rsidR="00DE4AEE" w:rsidRPr="00DE4AEE" w:rsidRDefault="00DE4AEE" w:rsidP="00DE4AEE">
            <w:pPr>
              <w:rPr>
                <w:b/>
                <w:bCs/>
              </w:rPr>
            </w:pPr>
            <w:r w:rsidRPr="00DE4AEE">
              <w:rPr>
                <w:b/>
                <w:bCs/>
              </w:rPr>
              <w:t>Sample Name from flow</w:t>
            </w:r>
          </w:p>
        </w:tc>
      </w:tr>
      <w:tr w:rsidR="00277158" w:rsidRPr="00DE4AEE" w14:paraId="1904BE94" w14:textId="77777777" w:rsidTr="00765515">
        <w:trPr>
          <w:tblCellSpacing w:w="15" w:type="dxa"/>
          <w:trPrChange w:id="61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62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6C339F8A" w14:textId="010B4599" w:rsidR="00DE4AEE" w:rsidRPr="00DE4AEE" w:rsidRDefault="00DE4AEE" w:rsidP="00DE4AEE">
            <w:r w:rsidRPr="00DE4AEE">
              <w:rPr>
                <w:b/>
                <w:bCs/>
              </w:rPr>
              <w:t>Collection Variable:</w:t>
            </w:r>
            <w:r w:rsidRPr="00DE4AEE">
              <w:t> Used to configure which columns should display on the left </w:t>
            </w:r>
            <w:r w:rsidRPr="00DE4AEE">
              <w:rPr>
                <w:i/>
                <w:iCs/>
              </w:rPr>
              <w:t>selectable</w:t>
            </w:r>
            <w:r w:rsidRPr="00DE4AEE">
              <w:t> side</w:t>
            </w:r>
            <w:ins w:id="63" w:author="matt marker admin" w:date="2024-09-27T09:08:00Z" w16du:dateUtc="2024-09-27T14:08:00Z">
              <w:r w:rsidR="00765515">
                <w:t xml:space="preserve"> </w:t>
              </w:r>
              <w:r w:rsidR="00765515">
                <w:t>of the Sticky Selectron Table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  <w:tcPrChange w:id="64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414FE855" w14:textId="77777777" w:rsidR="00951DC3" w:rsidRDefault="00951DC3" w:rsidP="00951DC3">
            <w:pPr>
              <w:spacing w:after="0"/>
              <w:rPr>
                <w:ins w:id="65" w:author="matt marker admin" w:date="2024-09-27T09:05:00Z" w16du:dateUtc="2024-09-27T14:05:00Z"/>
              </w:rPr>
              <w:pPrChange w:id="66" w:author="matt marker admin" w:date="2024-09-27T09:05:00Z" w16du:dateUtc="2024-09-27T14:05:00Z">
                <w:pPr/>
              </w:pPrChange>
            </w:pPr>
            <w:ins w:id="67" w:author="matt marker admin" w:date="2024-09-27T09:04:00Z" w16du:dateUtc="2024-09-27T14:04:00Z">
              <w:r>
                <w:t>Resource</w:t>
              </w:r>
            </w:ins>
            <w:ins w:id="68" w:author="matt marker admin" w:date="2024-09-27T09:05:00Z" w16du:dateUtc="2024-09-27T14:05:00Z">
              <w:r>
                <w:t xml:space="preserve"> Type: </w:t>
              </w:r>
            </w:ins>
            <w:r w:rsidR="00DE4AEE" w:rsidRPr="00DE4AEE">
              <w:t xml:space="preserve">Variable, </w:t>
            </w:r>
          </w:p>
          <w:p w14:paraId="7BA4ECBF" w14:textId="77777777" w:rsidR="00951DC3" w:rsidRDefault="00DE4AEE" w:rsidP="00951DC3">
            <w:pPr>
              <w:spacing w:after="0"/>
              <w:rPr>
                <w:ins w:id="69" w:author="matt marker admin" w:date="2024-09-27T09:05:00Z" w16du:dateUtc="2024-09-27T14:05:00Z"/>
              </w:rPr>
              <w:pPrChange w:id="70" w:author="matt marker admin" w:date="2024-09-27T09:05:00Z" w16du:dateUtc="2024-09-27T14:05:00Z">
                <w:pPr/>
              </w:pPrChange>
            </w:pPr>
            <w:r w:rsidRPr="00DE4AEE">
              <w:t xml:space="preserve">Data Type: Text, </w:t>
            </w:r>
          </w:p>
          <w:p w14:paraId="2D5A803A" w14:textId="77777777" w:rsidR="00951DC3" w:rsidRDefault="00DE4AEE" w:rsidP="00951DC3">
            <w:pPr>
              <w:spacing w:after="0"/>
              <w:rPr>
                <w:ins w:id="71" w:author="matt marker admin" w:date="2024-09-27T09:05:00Z" w16du:dateUtc="2024-09-27T14:05:00Z"/>
              </w:rPr>
              <w:pPrChange w:id="72" w:author="matt marker admin" w:date="2024-09-27T09:05:00Z" w16du:dateUtc="2024-09-27T14:05:00Z">
                <w:pPr/>
              </w:pPrChange>
            </w:pPr>
            <w:r w:rsidRPr="00DE4AEE">
              <w:t xml:space="preserve">Allow Multiple values (collection): True, </w:t>
            </w:r>
          </w:p>
          <w:p w14:paraId="137C5E3B" w14:textId="1F878733" w:rsidR="00DE4AEE" w:rsidRPr="00DE4AEE" w:rsidRDefault="00DE4AEE" w:rsidP="00951DC3">
            <w:pPr>
              <w:spacing w:after="0"/>
              <w:pPrChange w:id="73" w:author="matt marker admin" w:date="2024-09-27T09:05:00Z" w16du:dateUtc="2024-09-27T14:05:00Z">
                <w:pPr/>
              </w:pPrChange>
            </w:pPr>
            <w:r w:rsidRPr="00DE4AEE">
              <w:t>Available for input: 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74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2537C2E5" w14:textId="57E380DE" w:rsidR="00DE4AEE" w:rsidRPr="00DE4AEE" w:rsidRDefault="00DE4AEE" w:rsidP="00DE4AEE">
            <w:r w:rsidRPr="00DE4AEE">
              <w:t xml:space="preserve">Populated with an assignment element in the flow. See </w:t>
            </w:r>
            <w:ins w:id="75" w:author="matt marker admin" w:date="2024-09-27T09:08:00Z" w16du:dateUtc="2024-09-27T14:08:00Z">
              <w:r w:rsidR="00765515" w:rsidRPr="008A402D">
                <w:rPr>
                  <w:b/>
                  <w:bCs/>
                </w:rPr>
                <w:t>Assign Column Display Collection Variables</w:t>
              </w:r>
            </w:ins>
            <w:del w:id="76" w:author="matt marker admin" w:date="2024-09-27T09:08:00Z" w16du:dateUtc="2024-09-27T14:08:00Z">
              <w:r w:rsidRPr="00DE4AEE" w:rsidDel="00765515">
                <w:delText>Assigning Table Columns</w:delText>
              </w:r>
            </w:del>
          </w:p>
        </w:tc>
        <w:tc>
          <w:tcPr>
            <w:tcW w:w="0" w:type="auto"/>
            <w:shd w:val="clear" w:color="auto" w:fill="FFFFFF"/>
            <w:vAlign w:val="center"/>
            <w:hideMark/>
            <w:tcPrChange w:id="77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673C8D47" w14:textId="77777777" w:rsidR="00DE4AEE" w:rsidRPr="00DE4AEE" w:rsidRDefault="00DE4AEE" w:rsidP="00DE4AEE">
            <w:proofErr w:type="spellStart"/>
            <w:r w:rsidRPr="00DE4AEE">
              <w:t>inputTableFieldNames</w:t>
            </w:r>
            <w:proofErr w:type="spellEnd"/>
          </w:p>
        </w:tc>
      </w:tr>
      <w:tr w:rsidR="00277158" w:rsidRPr="00DE4AEE" w14:paraId="3B4BB524" w14:textId="77777777" w:rsidTr="00765515">
        <w:trPr>
          <w:tblCellSpacing w:w="15" w:type="dxa"/>
          <w:trPrChange w:id="78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79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660FE8D0" w14:textId="6609EF62" w:rsidR="00DE4AEE" w:rsidRPr="00DE4AEE" w:rsidRDefault="00DE4AEE" w:rsidP="00DE4AEE">
            <w:r w:rsidRPr="00DE4AEE">
              <w:rPr>
                <w:b/>
                <w:bCs/>
              </w:rPr>
              <w:t>Collection Variable:</w:t>
            </w:r>
            <w:r w:rsidRPr="00DE4AEE">
              <w:t> Used to configure which columns should display on the right </w:t>
            </w:r>
            <w:r w:rsidRPr="00DE4AEE">
              <w:rPr>
                <w:i/>
                <w:iCs/>
              </w:rPr>
              <w:t>selectable</w:t>
            </w:r>
            <w:r w:rsidRPr="00DE4AEE">
              <w:t> side</w:t>
            </w:r>
            <w:ins w:id="80" w:author="matt marker admin" w:date="2024-09-27T09:08:00Z" w16du:dateUtc="2024-09-27T14:08:00Z">
              <w:r w:rsidR="00765515">
                <w:t xml:space="preserve"> </w:t>
              </w:r>
              <w:r w:rsidR="00765515">
                <w:t>of the Sticky Selectron Table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  <w:tcPrChange w:id="81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1723EF3A" w14:textId="77777777" w:rsidR="00DE4AEE" w:rsidRDefault="00DE4AEE" w:rsidP="00DE4AEE">
            <w:pPr>
              <w:spacing w:after="0"/>
              <w:rPr>
                <w:ins w:id="82" w:author="matt marker admin" w:date="2024-09-27T08:16:00Z" w16du:dateUtc="2024-09-27T13:16:00Z"/>
              </w:rPr>
              <w:pPrChange w:id="83" w:author="matt marker admin" w:date="2024-09-27T08:16:00Z" w16du:dateUtc="2024-09-27T13:16:00Z">
                <w:pPr/>
              </w:pPrChange>
            </w:pPr>
            <w:ins w:id="84" w:author="matt marker admin" w:date="2024-09-27T08:14:00Z" w16du:dateUtc="2024-09-27T13:14:00Z">
              <w:r>
                <w:t>Resour</w:t>
              </w:r>
            </w:ins>
            <w:ins w:id="85" w:author="matt marker admin" w:date="2024-09-27T08:15:00Z" w16du:dateUtc="2024-09-27T13:15:00Z">
              <w:r>
                <w:t xml:space="preserve">ce Type: </w:t>
              </w:r>
            </w:ins>
            <w:r w:rsidRPr="00DE4AEE">
              <w:t xml:space="preserve">Variable, </w:t>
            </w:r>
          </w:p>
          <w:p w14:paraId="574474D1" w14:textId="77777777" w:rsidR="00DE4AEE" w:rsidRDefault="00DE4AEE" w:rsidP="00DE4AEE">
            <w:pPr>
              <w:spacing w:after="0"/>
              <w:rPr>
                <w:ins w:id="86" w:author="matt marker admin" w:date="2024-09-27T08:16:00Z" w16du:dateUtc="2024-09-27T13:16:00Z"/>
              </w:rPr>
              <w:pPrChange w:id="87" w:author="matt marker admin" w:date="2024-09-27T08:16:00Z" w16du:dateUtc="2024-09-27T13:16:00Z">
                <w:pPr/>
              </w:pPrChange>
            </w:pPr>
            <w:r w:rsidRPr="00DE4AEE">
              <w:t xml:space="preserve">Data Type: Text, </w:t>
            </w:r>
          </w:p>
          <w:p w14:paraId="3E0FF354" w14:textId="77777777" w:rsidR="005C75DE" w:rsidRDefault="00DE4AEE" w:rsidP="00DE4AEE">
            <w:pPr>
              <w:spacing w:after="0"/>
              <w:rPr>
                <w:ins w:id="88" w:author="matt marker admin" w:date="2024-09-27T09:25:00Z" w16du:dateUtc="2024-09-27T14:25:00Z"/>
              </w:rPr>
            </w:pPr>
            <w:r w:rsidRPr="00DE4AEE">
              <w:t xml:space="preserve">Allow Multiple values (collection): True, </w:t>
            </w:r>
          </w:p>
          <w:p w14:paraId="0B63647C" w14:textId="48674D5E" w:rsidR="00DE4AEE" w:rsidRPr="00DE4AEE" w:rsidRDefault="00DE4AEE" w:rsidP="00DE4AEE">
            <w:pPr>
              <w:spacing w:after="0"/>
              <w:pPrChange w:id="89" w:author="matt marker admin" w:date="2024-09-27T08:16:00Z" w16du:dateUtc="2024-09-27T13:16:00Z">
                <w:pPr/>
              </w:pPrChange>
            </w:pPr>
            <w:r w:rsidRPr="00DE4AEE">
              <w:t>Available for input: 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90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7F129241" w14:textId="104C1A28" w:rsidR="00DE4AEE" w:rsidRPr="00DE4AEE" w:rsidRDefault="00DE4AEE" w:rsidP="00DE4AEE">
            <w:r w:rsidRPr="00DE4AEE">
              <w:t xml:space="preserve">Populated with an assignment element in the flow. See </w:t>
            </w:r>
            <w:ins w:id="91" w:author="matt marker admin" w:date="2024-09-27T08:12:00Z" w16du:dateUtc="2024-09-27T13:12:00Z">
              <w:r w:rsidRPr="008A402D">
                <w:rPr>
                  <w:b/>
                  <w:bCs/>
                </w:rPr>
                <w:t>Assign Column Display Collection Variables</w:t>
              </w:r>
            </w:ins>
            <w:del w:id="92" w:author="matt marker admin" w:date="2024-09-27T08:12:00Z" w16du:dateUtc="2024-09-27T13:12:00Z">
              <w:r w:rsidRPr="00DE4AEE" w:rsidDel="00DE4AEE">
                <w:delText>Assigning Table Columns</w:delText>
              </w:r>
            </w:del>
          </w:p>
        </w:tc>
        <w:tc>
          <w:tcPr>
            <w:tcW w:w="0" w:type="auto"/>
            <w:shd w:val="clear" w:color="auto" w:fill="FFFFFF"/>
            <w:vAlign w:val="center"/>
            <w:hideMark/>
            <w:tcPrChange w:id="93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0681C413" w14:textId="77777777" w:rsidR="00DE4AEE" w:rsidRPr="00DE4AEE" w:rsidRDefault="00DE4AEE" w:rsidP="00DE4AEE">
            <w:proofErr w:type="spellStart"/>
            <w:r w:rsidRPr="00DE4AEE">
              <w:t>selectedTableFieldNames</w:t>
            </w:r>
            <w:proofErr w:type="spellEnd"/>
          </w:p>
        </w:tc>
      </w:tr>
      <w:tr w:rsidR="00277158" w:rsidRPr="00DE4AEE" w14:paraId="5AC716D7" w14:textId="77777777" w:rsidTr="00765515">
        <w:trPr>
          <w:tblCellSpacing w:w="15" w:type="dxa"/>
          <w:trPrChange w:id="94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95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6270EE4F" w14:textId="1ECED0F1" w:rsidR="00DE4AEE" w:rsidRPr="00DE4AEE" w:rsidRDefault="00DE4AEE" w:rsidP="00DE4AEE">
            <w:r w:rsidRPr="00DE4AEE">
              <w:rPr>
                <w:b/>
                <w:bCs/>
              </w:rPr>
              <w:t>Record Collection Variable:</w:t>
            </w:r>
            <w:r w:rsidRPr="00DE4AEE">
              <w:t xml:space="preserve"> Record collection </w:t>
            </w:r>
            <w:ins w:id="96" w:author="matt marker admin" w:date="2024-09-27T08:27:00Z" w16du:dateUtc="2024-09-27T13:27:00Z">
              <w:r w:rsidR="00247169">
                <w:lastRenderedPageBreak/>
                <w:t xml:space="preserve">is </w:t>
              </w:r>
            </w:ins>
            <w:r w:rsidRPr="00DE4AEE">
              <w:t>used to store the records that should be displayed on the left </w:t>
            </w:r>
            <w:r w:rsidRPr="00DE4AEE">
              <w:rPr>
                <w:i/>
                <w:iCs/>
              </w:rPr>
              <w:t>selectable</w:t>
            </w:r>
            <w:r w:rsidRPr="00DE4AEE">
              <w:t> side</w:t>
            </w:r>
            <w:ins w:id="97" w:author="matt marker admin" w:date="2024-09-27T08:23:00Z" w16du:dateUtc="2024-09-27T13:23:00Z">
              <w:r w:rsidR="00247169">
                <w:t xml:space="preserve"> of the Sticky Selectron Table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  <w:tcPrChange w:id="98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58A3B087" w14:textId="77777777" w:rsidR="00DE4AEE" w:rsidRDefault="00DE4AEE" w:rsidP="00DE4AEE">
            <w:pPr>
              <w:spacing w:after="0"/>
              <w:rPr>
                <w:ins w:id="99" w:author="matt marker admin" w:date="2024-09-27T08:20:00Z" w16du:dateUtc="2024-09-27T13:20:00Z"/>
              </w:rPr>
              <w:pPrChange w:id="100" w:author="matt marker admin" w:date="2024-09-27T08:20:00Z" w16du:dateUtc="2024-09-27T13:20:00Z">
                <w:pPr/>
              </w:pPrChange>
            </w:pPr>
            <w:ins w:id="101" w:author="matt marker admin" w:date="2024-09-27T08:17:00Z" w16du:dateUtc="2024-09-27T13:17:00Z">
              <w:r>
                <w:lastRenderedPageBreak/>
                <w:t>Resource Type</w:t>
              </w:r>
            </w:ins>
            <w:del w:id="102" w:author="matt marker admin" w:date="2024-09-27T08:17:00Z" w16du:dateUtc="2024-09-27T13:17:00Z">
              <w:r w:rsidRPr="00DE4AEE" w:rsidDel="00DE4AEE">
                <w:delText xml:space="preserve">Record </w:delText>
              </w:r>
              <w:r w:rsidRPr="00DE4AEE" w:rsidDel="00DE4AEE">
                <w:lastRenderedPageBreak/>
                <w:delText>Collection</w:delText>
              </w:r>
            </w:del>
            <w:ins w:id="103" w:author="matt marker admin" w:date="2024-09-27T08:17:00Z" w16du:dateUtc="2024-09-27T13:17:00Z">
              <w:r>
                <w:t>:</w:t>
              </w:r>
            </w:ins>
            <w:r w:rsidRPr="00DE4AEE">
              <w:t xml:space="preserve"> Variable, Data Type: Record, </w:t>
            </w:r>
          </w:p>
          <w:p w14:paraId="1436ACB7" w14:textId="77777777" w:rsidR="00247169" w:rsidRDefault="00DE4AEE" w:rsidP="00DE4AEE">
            <w:pPr>
              <w:spacing w:after="0"/>
              <w:rPr>
                <w:ins w:id="104" w:author="matt marker admin" w:date="2024-09-27T08:21:00Z" w16du:dateUtc="2024-09-27T13:21:00Z"/>
              </w:rPr>
            </w:pPr>
            <w:ins w:id="105" w:author="matt marker admin" w:date="2024-09-27T08:20:00Z" w16du:dateUtc="2024-09-27T13:20:00Z">
              <w:r w:rsidRPr="00DE4AEE">
                <w:t>Allow Multiple values (collection): True</w:t>
              </w:r>
              <w:r w:rsidRPr="00DE4AEE">
                <w:t xml:space="preserve"> </w:t>
              </w:r>
            </w:ins>
            <w:r w:rsidRPr="00DE4AEE">
              <w:t xml:space="preserve">Object: The object you are selecting from, </w:t>
            </w:r>
            <w:del w:id="106" w:author="matt marker admin" w:date="2024-09-27T08:20:00Z" w16du:dateUtc="2024-09-27T13:20:00Z">
              <w:r w:rsidRPr="00DE4AEE" w:rsidDel="00DE4AEE">
                <w:delText>Allow Multiple values (collection): True</w:delText>
              </w:r>
            </w:del>
            <w:r w:rsidRPr="00DE4AEE">
              <w:t>, Available for input: True</w:t>
            </w:r>
            <w:ins w:id="107" w:author="matt marker admin" w:date="2024-09-27T08:21:00Z" w16du:dateUtc="2024-09-27T13:21:00Z">
              <w:r w:rsidR="00247169">
                <w:t>,</w:t>
              </w:r>
            </w:ins>
          </w:p>
          <w:p w14:paraId="21732A70" w14:textId="3B047552" w:rsidR="00DE4AEE" w:rsidRPr="00DE4AEE" w:rsidRDefault="00DE4AEE" w:rsidP="00DE4AEE">
            <w:pPr>
              <w:spacing w:after="0"/>
              <w:pPrChange w:id="108" w:author="matt marker admin" w:date="2024-09-27T08:20:00Z" w16du:dateUtc="2024-09-27T13:20:00Z">
                <w:pPr/>
              </w:pPrChange>
            </w:pPr>
            <w:del w:id="109" w:author="matt marker admin" w:date="2024-09-27T08:21:00Z" w16du:dateUtc="2024-09-27T13:21:00Z">
              <w:r w:rsidRPr="00DE4AEE" w:rsidDel="00247169">
                <w:delText> </w:delText>
              </w:r>
            </w:del>
            <w:r w:rsidRPr="00247169">
              <w:rPr>
                <w:i/>
                <w:iCs/>
                <w:highlight w:val="yellow"/>
                <w:rPrChange w:id="110" w:author="matt marker admin" w:date="2024-09-27T08:22:00Z" w16du:dateUtc="2024-09-27T13:22:00Z">
                  <w:rPr>
                    <w:i/>
                    <w:iCs/>
                  </w:rPr>
                </w:rPrChange>
              </w:rPr>
              <w:t>Available for output: True IS THIS THE CASE?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11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5A2FC714" w14:textId="77777777" w:rsidR="00DE4AEE" w:rsidRPr="00DE4AEE" w:rsidRDefault="00DE4AEE" w:rsidP="00DE4AEE">
            <w:r w:rsidRPr="00DE4AEE">
              <w:lastRenderedPageBreak/>
              <w:t>Populated from within the flow with a </w:t>
            </w:r>
            <w:r w:rsidRPr="00DE4AEE">
              <w:rPr>
                <w:i/>
                <w:iCs/>
              </w:rPr>
              <w:t xml:space="preserve">Get </w:t>
            </w:r>
            <w:r w:rsidRPr="00DE4AEE">
              <w:rPr>
                <w:i/>
                <w:iCs/>
              </w:rPr>
              <w:lastRenderedPageBreak/>
              <w:t>Records</w:t>
            </w:r>
            <w:r w:rsidRPr="00DE4AEE">
              <w:t> Element or passed to the flow from another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12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75F53389" w14:textId="77777777" w:rsidR="00DE4AEE" w:rsidRPr="00DE4AEE" w:rsidRDefault="00DE4AEE" w:rsidP="00DE4AEE">
            <w:proofErr w:type="spellStart"/>
            <w:r w:rsidRPr="00DE4AEE">
              <w:lastRenderedPageBreak/>
              <w:t>inputAccountList</w:t>
            </w:r>
            <w:proofErr w:type="spellEnd"/>
          </w:p>
        </w:tc>
      </w:tr>
      <w:tr w:rsidR="00277158" w:rsidRPr="00DE4AEE" w14:paraId="2ED31EB4" w14:textId="77777777" w:rsidTr="00765515">
        <w:trPr>
          <w:tblCellSpacing w:w="15" w:type="dxa"/>
          <w:trPrChange w:id="113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114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22C40A8D" w14:textId="7B0EAEF9" w:rsidR="00DE4AEE" w:rsidRPr="00DE4AEE" w:rsidRDefault="00DE4AEE" w:rsidP="00277158">
            <w:pPr>
              <w:spacing w:after="0"/>
              <w:pPrChange w:id="115" w:author="matt marker admin" w:date="2024-09-27T08:36:00Z" w16du:dateUtc="2024-09-27T13:36:00Z">
                <w:pPr/>
              </w:pPrChange>
            </w:pPr>
            <w:r w:rsidRPr="00DE4AEE">
              <w:rPr>
                <w:b/>
                <w:bCs/>
              </w:rPr>
              <w:t>Record Collection Variable:</w:t>
            </w:r>
            <w:r w:rsidRPr="00DE4AEE">
              <w:t xml:space="preserve"> Record collection </w:t>
            </w:r>
            <w:ins w:id="116" w:author="matt marker admin" w:date="2024-09-27T08:27:00Z" w16du:dateUtc="2024-09-27T13:27:00Z">
              <w:r w:rsidR="00247169">
                <w:t xml:space="preserve">is </w:t>
              </w:r>
            </w:ins>
            <w:r w:rsidRPr="00DE4AEE">
              <w:t>used to store the records that should be displayed on the right </w:t>
            </w:r>
            <w:r w:rsidRPr="00DE4AEE">
              <w:rPr>
                <w:i/>
                <w:iCs/>
              </w:rPr>
              <w:t>selec</w:t>
            </w:r>
            <w:ins w:id="117" w:author="matt marker admin" w:date="2024-09-27T08:22:00Z" w16du:dateUtc="2024-09-27T13:22:00Z">
              <w:r w:rsidR="00247169">
                <w:rPr>
                  <w:i/>
                  <w:iCs/>
                </w:rPr>
                <w:t>table</w:t>
              </w:r>
            </w:ins>
            <w:del w:id="118" w:author="matt marker admin" w:date="2024-09-27T08:22:00Z" w16du:dateUtc="2024-09-27T13:22:00Z">
              <w:r w:rsidRPr="00DE4AEE" w:rsidDel="00247169">
                <w:rPr>
                  <w:i/>
                  <w:iCs/>
                </w:rPr>
                <w:delText>ed</w:delText>
              </w:r>
            </w:del>
            <w:r w:rsidRPr="00DE4AEE">
              <w:t> side</w:t>
            </w:r>
            <w:ins w:id="119" w:author="matt marker admin" w:date="2024-09-27T08:24:00Z" w16du:dateUtc="2024-09-27T13:24:00Z">
              <w:r w:rsidR="00247169">
                <w:t xml:space="preserve"> </w:t>
              </w:r>
              <w:r w:rsidR="00247169">
                <w:t>of the Sticky Selectron Table</w:t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  <w:tcPrChange w:id="120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2DDF697D" w14:textId="77777777" w:rsidR="00247169" w:rsidRDefault="00DE4AEE" w:rsidP="00277158">
            <w:pPr>
              <w:spacing w:after="0"/>
              <w:rPr>
                <w:ins w:id="121" w:author="matt marker admin" w:date="2024-09-27T08:25:00Z" w16du:dateUtc="2024-09-27T13:25:00Z"/>
              </w:rPr>
              <w:pPrChange w:id="122" w:author="matt marker admin" w:date="2024-09-27T08:36:00Z" w16du:dateUtc="2024-09-27T13:36:00Z">
                <w:pPr/>
              </w:pPrChange>
            </w:pPr>
            <w:r w:rsidRPr="00DE4AEE">
              <w:t xml:space="preserve">Record </w:t>
            </w:r>
            <w:del w:id="123" w:author="matt marker admin" w:date="2024-09-27T08:25:00Z" w16du:dateUtc="2024-09-27T13:25:00Z">
              <w:r w:rsidRPr="00DE4AEE" w:rsidDel="00247169">
                <w:delText xml:space="preserve">Collection </w:delText>
              </w:r>
            </w:del>
            <w:ins w:id="124" w:author="matt marker admin" w:date="2024-09-27T08:25:00Z" w16du:dateUtc="2024-09-27T13:25:00Z">
              <w:r w:rsidR="00247169">
                <w:t>Type:</w:t>
              </w:r>
              <w:r w:rsidR="00247169" w:rsidRPr="00DE4AEE">
                <w:t xml:space="preserve"> </w:t>
              </w:r>
            </w:ins>
            <w:r w:rsidRPr="00DE4AEE">
              <w:t xml:space="preserve">Variable, </w:t>
            </w:r>
          </w:p>
          <w:p w14:paraId="3F94B65F" w14:textId="77777777" w:rsidR="00277158" w:rsidRDefault="00DE4AEE" w:rsidP="00277158">
            <w:pPr>
              <w:spacing w:after="0"/>
              <w:rPr>
                <w:ins w:id="125" w:author="matt marker admin" w:date="2024-09-27T08:36:00Z" w16du:dateUtc="2024-09-27T13:36:00Z"/>
              </w:rPr>
              <w:pPrChange w:id="126" w:author="matt marker admin" w:date="2024-09-27T08:36:00Z" w16du:dateUtc="2024-09-27T13:36:00Z">
                <w:pPr/>
              </w:pPrChange>
            </w:pPr>
            <w:r w:rsidRPr="00DE4AEE">
              <w:t>Data Type: Record,</w:t>
            </w:r>
          </w:p>
          <w:p w14:paraId="0B120C2C" w14:textId="77777777" w:rsidR="00277158" w:rsidRDefault="00DE4AEE" w:rsidP="00277158">
            <w:pPr>
              <w:spacing w:after="0"/>
              <w:rPr>
                <w:ins w:id="127" w:author="matt marker admin" w:date="2024-09-27T08:36:00Z" w16du:dateUtc="2024-09-27T13:36:00Z"/>
              </w:rPr>
              <w:pPrChange w:id="128" w:author="matt marker admin" w:date="2024-09-27T08:36:00Z" w16du:dateUtc="2024-09-27T13:36:00Z">
                <w:pPr/>
              </w:pPrChange>
            </w:pPr>
            <w:r w:rsidRPr="00DE4AEE">
              <w:t xml:space="preserve"> Object: The object you </w:t>
            </w:r>
            <w:del w:id="129" w:author="matt marker admin" w:date="2024-09-27T08:27:00Z" w16du:dateUtc="2024-09-27T13:27:00Z">
              <w:r w:rsidRPr="00DE4AEE" w:rsidDel="00247169">
                <w:delText>are selecting</w:delText>
              </w:r>
            </w:del>
            <w:ins w:id="130" w:author="matt marker admin" w:date="2024-09-27T08:27:00Z" w16du:dateUtc="2024-09-27T13:27:00Z">
              <w:r w:rsidR="00247169">
                <w:t>select</w:t>
              </w:r>
            </w:ins>
            <w:r w:rsidRPr="00DE4AEE">
              <w:t xml:space="preserve"> from, </w:t>
            </w:r>
          </w:p>
          <w:p w14:paraId="61C45F71" w14:textId="77777777" w:rsidR="00277158" w:rsidRDefault="00DE4AEE" w:rsidP="00277158">
            <w:pPr>
              <w:spacing w:after="0"/>
              <w:rPr>
                <w:ins w:id="131" w:author="matt marker admin" w:date="2024-09-27T08:36:00Z" w16du:dateUtc="2024-09-27T13:36:00Z"/>
              </w:rPr>
              <w:pPrChange w:id="132" w:author="matt marker admin" w:date="2024-09-27T08:36:00Z" w16du:dateUtc="2024-09-27T13:36:00Z">
                <w:pPr/>
              </w:pPrChange>
            </w:pPr>
            <w:r w:rsidRPr="00DE4AEE">
              <w:t xml:space="preserve">Allow Multiple values (collection): True, </w:t>
            </w:r>
          </w:p>
          <w:p w14:paraId="3246DE6B" w14:textId="77777777" w:rsidR="005C75DE" w:rsidRDefault="00DE4AEE" w:rsidP="00277158">
            <w:pPr>
              <w:spacing w:after="0"/>
              <w:rPr>
                <w:ins w:id="133" w:author="matt marker admin" w:date="2024-09-27T09:24:00Z" w16du:dateUtc="2024-09-27T14:24:00Z"/>
              </w:rPr>
            </w:pPr>
            <w:r w:rsidRPr="00DE4AEE">
              <w:t>Available for input: True</w:t>
            </w:r>
            <w:ins w:id="134" w:author="matt marker admin" w:date="2024-09-27T09:24:00Z" w16du:dateUtc="2024-09-27T14:24:00Z">
              <w:r w:rsidR="005C75DE">
                <w:t>,</w:t>
              </w:r>
            </w:ins>
          </w:p>
          <w:p w14:paraId="55D591E5" w14:textId="78499344" w:rsidR="00DE4AEE" w:rsidRPr="00DE4AEE" w:rsidRDefault="00DE4AEE" w:rsidP="00277158">
            <w:pPr>
              <w:spacing w:after="0"/>
              <w:pPrChange w:id="135" w:author="matt marker admin" w:date="2024-09-27T08:36:00Z" w16du:dateUtc="2024-09-27T13:36:00Z">
                <w:pPr/>
              </w:pPrChange>
            </w:pPr>
            <w:del w:id="136" w:author="matt marker admin" w:date="2024-09-27T09:24:00Z" w16du:dateUtc="2024-09-27T14:24:00Z">
              <w:r w:rsidRPr="00DE4AEE" w:rsidDel="005C75DE">
                <w:delText> </w:delText>
              </w:r>
            </w:del>
            <w:r w:rsidRPr="00DE4AEE">
              <w:rPr>
                <w:i/>
                <w:iCs/>
              </w:rPr>
              <w:t>Available for output: True IS THIS THE CASE?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37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0CBA0DD6" w14:textId="77777777" w:rsidR="00B95CEF" w:rsidRDefault="00DE4AEE" w:rsidP="00277158">
            <w:pPr>
              <w:spacing w:after="0"/>
              <w:rPr>
                <w:ins w:id="138" w:author="matt marker admin" w:date="2024-09-27T09:28:00Z" w16du:dateUtc="2024-09-27T14:28:00Z"/>
              </w:rPr>
            </w:pPr>
            <w:r w:rsidRPr="00DE4AEE">
              <w:t xml:space="preserve">Populated by Sticky Selectron when users select records from within the screen flow. </w:t>
            </w:r>
          </w:p>
          <w:p w14:paraId="3FCD95D7" w14:textId="77777777" w:rsidR="00B95CEF" w:rsidRDefault="00B95CEF" w:rsidP="00277158">
            <w:pPr>
              <w:spacing w:after="0"/>
              <w:rPr>
                <w:ins w:id="139" w:author="matt marker admin" w:date="2024-09-27T09:28:00Z" w16du:dateUtc="2024-09-27T14:28:00Z"/>
              </w:rPr>
            </w:pPr>
          </w:p>
          <w:p w14:paraId="7D4AF3C0" w14:textId="3C8E728E" w:rsidR="00DE4AEE" w:rsidRPr="00DE4AEE" w:rsidRDefault="00DE4AEE" w:rsidP="00277158">
            <w:pPr>
              <w:spacing w:after="0"/>
              <w:pPrChange w:id="140" w:author="matt marker admin" w:date="2024-09-27T08:36:00Z" w16du:dateUtc="2024-09-27T13:36:00Z">
                <w:pPr/>
              </w:pPrChange>
            </w:pPr>
            <w:r w:rsidRPr="00B95CEF">
              <w:rPr>
                <w:b/>
                <w:bCs/>
                <w:rPrChange w:id="141" w:author="matt marker admin" w:date="2024-09-27T09:28:00Z" w16du:dateUtc="2024-09-27T14:28:00Z">
                  <w:rPr/>
                </w:rPrChange>
              </w:rPr>
              <w:t>NOTE:</w:t>
            </w:r>
            <w:r w:rsidRPr="00DE4AEE">
              <w:t xml:space="preserve"> If you want to pre-populate this collection</w:t>
            </w:r>
            <w:ins w:id="142" w:author="matt marker admin" w:date="2024-09-27T08:26:00Z" w16du:dateUtc="2024-09-27T13:26:00Z">
              <w:r w:rsidR="00247169">
                <w:t>,</w:t>
              </w:r>
            </w:ins>
            <w:r w:rsidRPr="00DE4AEE">
              <w:t xml:space="preserve"> make sure the same records are also populated in the selectable Record Collection Variable </w:t>
            </w:r>
            <w:r w:rsidRPr="00DE4AEE">
              <w:rPr>
                <w:i/>
                <w:iCs/>
              </w:rPr>
              <w:t>TEST THIS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43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3F760CBA" w14:textId="77777777" w:rsidR="00DE4AEE" w:rsidRPr="00DE4AEE" w:rsidRDefault="00DE4AEE" w:rsidP="00277158">
            <w:pPr>
              <w:spacing w:after="0"/>
              <w:pPrChange w:id="144" w:author="matt marker admin" w:date="2024-09-27T08:36:00Z" w16du:dateUtc="2024-09-27T13:36:00Z">
                <w:pPr/>
              </w:pPrChange>
            </w:pPr>
            <w:proofErr w:type="spellStart"/>
            <w:r w:rsidRPr="00DE4AEE">
              <w:t>selectedAccountList</w:t>
            </w:r>
            <w:proofErr w:type="spellEnd"/>
          </w:p>
        </w:tc>
      </w:tr>
      <w:tr w:rsidR="00277158" w:rsidRPr="00DE4AEE" w14:paraId="70ACB580" w14:textId="77777777" w:rsidTr="00765515">
        <w:trPr>
          <w:tblCellSpacing w:w="15" w:type="dxa"/>
          <w:trPrChange w:id="145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146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744D9EC7" w14:textId="77777777" w:rsidR="00DE4AEE" w:rsidRPr="00DE4AEE" w:rsidRDefault="00DE4AEE" w:rsidP="00277158">
            <w:pPr>
              <w:spacing w:after="0"/>
              <w:pPrChange w:id="147" w:author="matt marker admin" w:date="2024-09-27T08:35:00Z" w16du:dateUtc="2024-09-27T13:35:00Z">
                <w:pPr/>
              </w:pPrChange>
            </w:pPr>
            <w:r w:rsidRPr="00DE4AEE">
              <w:rPr>
                <w:b/>
                <w:bCs/>
              </w:rPr>
              <w:t>Variable:</w:t>
            </w:r>
            <w:r w:rsidRPr="00DE4AEE">
              <w:t> Count of records in the SELECTABLE Record Collection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48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6A8A445C" w14:textId="77777777" w:rsidR="00277158" w:rsidRDefault="00277158" w:rsidP="00277158">
            <w:pPr>
              <w:spacing w:after="0"/>
              <w:rPr>
                <w:ins w:id="149" w:author="matt marker admin" w:date="2024-09-27T08:35:00Z" w16du:dateUtc="2024-09-27T13:35:00Z"/>
              </w:rPr>
              <w:pPrChange w:id="150" w:author="matt marker admin" w:date="2024-09-27T08:35:00Z" w16du:dateUtc="2024-09-27T13:35:00Z">
                <w:pPr/>
              </w:pPrChange>
            </w:pPr>
            <w:ins w:id="151" w:author="matt marker admin" w:date="2024-09-27T08:31:00Z" w16du:dateUtc="2024-09-27T13:31:00Z">
              <w:r>
                <w:t xml:space="preserve">Resource Type: </w:t>
              </w:r>
            </w:ins>
            <w:r w:rsidR="00DE4AEE" w:rsidRPr="00DE4AEE">
              <w:t xml:space="preserve">Variable, Data Type: Number, </w:t>
            </w:r>
          </w:p>
          <w:p w14:paraId="54C53350" w14:textId="77777777" w:rsidR="00277158" w:rsidRDefault="00DE4AEE" w:rsidP="00277158">
            <w:pPr>
              <w:spacing w:after="0"/>
              <w:rPr>
                <w:ins w:id="152" w:author="matt marker admin" w:date="2024-09-27T08:35:00Z" w16du:dateUtc="2024-09-27T13:35:00Z"/>
              </w:rPr>
              <w:pPrChange w:id="153" w:author="matt marker admin" w:date="2024-09-27T08:35:00Z" w16du:dateUtc="2024-09-27T13:35:00Z">
                <w:pPr/>
              </w:pPrChange>
            </w:pPr>
            <w:r w:rsidRPr="00DE4AEE">
              <w:t xml:space="preserve">Allow Multiple values (collection): False, </w:t>
            </w:r>
          </w:p>
          <w:p w14:paraId="502F0D1D" w14:textId="77777777" w:rsidR="00277158" w:rsidRDefault="00DE4AEE" w:rsidP="00277158">
            <w:pPr>
              <w:spacing w:after="0"/>
              <w:rPr>
                <w:ins w:id="154" w:author="matt marker admin" w:date="2024-09-27T08:35:00Z" w16du:dateUtc="2024-09-27T13:35:00Z"/>
              </w:rPr>
              <w:pPrChange w:id="155" w:author="matt marker admin" w:date="2024-09-27T08:35:00Z" w16du:dateUtc="2024-09-27T13:35:00Z">
                <w:pPr/>
              </w:pPrChange>
            </w:pPr>
            <w:r w:rsidRPr="00DE4AEE">
              <w:t xml:space="preserve">Decimal Places: 0, </w:t>
            </w:r>
          </w:p>
          <w:p w14:paraId="60D12BC1" w14:textId="414005E6" w:rsidR="00DE4AEE" w:rsidRPr="00DE4AEE" w:rsidRDefault="00DE4AEE" w:rsidP="00277158">
            <w:pPr>
              <w:spacing w:after="0"/>
              <w:pPrChange w:id="156" w:author="matt marker admin" w:date="2024-09-27T08:35:00Z" w16du:dateUtc="2024-09-27T13:35:00Z">
                <w:pPr/>
              </w:pPrChange>
            </w:pPr>
            <w:r w:rsidRPr="00DE4AEE">
              <w:t xml:space="preserve">Default Value: </w:t>
            </w:r>
            <w:ins w:id="157" w:author="matt marker admin" w:date="2024-09-27T08:33:00Z" w16du:dateUtc="2024-09-27T13:33:00Z">
              <w:r w:rsidR="00277158">
                <w:t xml:space="preserve">0 </w:t>
              </w:r>
            </w:ins>
            <w:del w:id="158" w:author="matt marker admin" w:date="2024-09-27T08:33:00Z" w16du:dateUtc="2024-09-27T13:33:00Z">
              <w:r w:rsidRPr="00DE4AEE" w:rsidDel="00277158">
                <w:delText>NULL</w:delText>
              </w:r>
            </w:del>
          </w:p>
        </w:tc>
        <w:tc>
          <w:tcPr>
            <w:tcW w:w="0" w:type="auto"/>
            <w:shd w:val="clear" w:color="auto" w:fill="FFFFFF"/>
            <w:vAlign w:val="center"/>
            <w:hideMark/>
            <w:tcPrChange w:id="159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538887DE" w14:textId="77777777" w:rsidR="00DE4AEE" w:rsidRPr="00DE4AEE" w:rsidRDefault="00DE4AEE" w:rsidP="00277158">
            <w:pPr>
              <w:spacing w:after="0"/>
              <w:pPrChange w:id="160" w:author="matt marker admin" w:date="2024-09-27T08:35:00Z" w16du:dateUtc="2024-09-27T13:35:00Z">
                <w:pPr/>
              </w:pPrChange>
            </w:pPr>
            <w:r w:rsidRPr="00DE4AEE">
              <w:t>Populated by Sticky Selectron. You can reference this variable elsewhere in your 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61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</w:tcBorders>
                <w:shd w:val="clear" w:color="auto" w:fill="FFFFFF"/>
                <w:vAlign w:val="center"/>
                <w:hideMark/>
              </w:tcPr>
            </w:tcPrChange>
          </w:tcPr>
          <w:p w14:paraId="37D13A0C" w14:textId="77777777" w:rsidR="00DE4AEE" w:rsidRPr="00DE4AEE" w:rsidRDefault="00DE4AEE" w:rsidP="00277158">
            <w:pPr>
              <w:spacing w:after="0"/>
              <w:pPrChange w:id="162" w:author="matt marker admin" w:date="2024-09-27T08:35:00Z" w16du:dateUtc="2024-09-27T13:35:00Z">
                <w:pPr/>
              </w:pPrChange>
            </w:pPr>
            <w:proofErr w:type="spellStart"/>
            <w:r w:rsidRPr="00DE4AEE">
              <w:t>listCount</w:t>
            </w:r>
            <w:proofErr w:type="spellEnd"/>
          </w:p>
        </w:tc>
      </w:tr>
      <w:tr w:rsidR="00277158" w:rsidRPr="00DE4AEE" w14:paraId="026927FF" w14:textId="77777777" w:rsidTr="00765515">
        <w:trPr>
          <w:tblCellSpacing w:w="15" w:type="dxa"/>
          <w:trPrChange w:id="163" w:author="matt marker admin" w:date="2024-09-27T09:09:00Z" w16du:dateUtc="2024-09-27T14:09:00Z">
            <w:trPr>
              <w:tblCellSpacing w:w="15" w:type="dxa"/>
            </w:trPr>
          </w:trPrChange>
        </w:trPr>
        <w:tc>
          <w:tcPr>
            <w:tcW w:w="0" w:type="auto"/>
            <w:shd w:val="clear" w:color="auto" w:fill="FFFFFF"/>
            <w:vAlign w:val="center"/>
            <w:hideMark/>
            <w:tcPrChange w:id="164" w:author="matt marker admin" w:date="2024-09-27T09:09:00Z" w16du:dateUtc="2024-09-27T14:09:00Z">
              <w:tcPr>
                <w:tcW w:w="0" w:type="auto"/>
                <w:gridSpan w:val="2"/>
                <w:tcBorders>
                  <w:left w:val="nil"/>
                  <w:bottom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2CBBD2DB" w14:textId="77777777" w:rsidR="00DE4AEE" w:rsidRPr="00DE4AEE" w:rsidRDefault="00DE4AEE" w:rsidP="00277158">
            <w:pPr>
              <w:spacing w:after="0"/>
              <w:pPrChange w:id="165" w:author="matt marker admin" w:date="2024-09-27T08:35:00Z" w16du:dateUtc="2024-09-27T13:35:00Z">
                <w:pPr/>
              </w:pPrChange>
            </w:pPr>
            <w:r w:rsidRPr="00DE4AEE">
              <w:rPr>
                <w:b/>
                <w:bCs/>
              </w:rPr>
              <w:lastRenderedPageBreak/>
              <w:t>Variable:</w:t>
            </w:r>
            <w:r w:rsidRPr="00DE4AEE">
              <w:t> Count of records in the SELECTED Record Collection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66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  <w:bottom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66F7E05A" w14:textId="77777777" w:rsidR="00277158" w:rsidRDefault="00277158" w:rsidP="00277158">
            <w:pPr>
              <w:spacing w:after="0"/>
              <w:rPr>
                <w:ins w:id="167" w:author="matt marker admin" w:date="2024-09-27T08:35:00Z" w16du:dateUtc="2024-09-27T13:35:00Z"/>
              </w:rPr>
              <w:pPrChange w:id="168" w:author="matt marker admin" w:date="2024-09-27T08:35:00Z" w16du:dateUtc="2024-09-27T13:35:00Z">
                <w:pPr/>
              </w:pPrChange>
            </w:pPr>
            <w:ins w:id="169" w:author="matt marker admin" w:date="2024-09-27T08:34:00Z" w16du:dateUtc="2024-09-27T13:34:00Z">
              <w:r>
                <w:t xml:space="preserve">Resource Type: </w:t>
              </w:r>
            </w:ins>
            <w:r w:rsidR="00DE4AEE" w:rsidRPr="00DE4AEE">
              <w:t xml:space="preserve">Variable, </w:t>
            </w:r>
          </w:p>
          <w:p w14:paraId="45C25D92" w14:textId="77777777" w:rsidR="00277158" w:rsidRDefault="00DE4AEE" w:rsidP="00277158">
            <w:pPr>
              <w:spacing w:after="0"/>
              <w:rPr>
                <w:ins w:id="170" w:author="matt marker admin" w:date="2024-09-27T08:35:00Z" w16du:dateUtc="2024-09-27T13:35:00Z"/>
              </w:rPr>
              <w:pPrChange w:id="171" w:author="matt marker admin" w:date="2024-09-27T08:35:00Z" w16du:dateUtc="2024-09-27T13:35:00Z">
                <w:pPr/>
              </w:pPrChange>
            </w:pPr>
            <w:r w:rsidRPr="00DE4AEE">
              <w:t xml:space="preserve">Data Type: Number, </w:t>
            </w:r>
          </w:p>
          <w:p w14:paraId="3DFB8910" w14:textId="77777777" w:rsidR="00277158" w:rsidRDefault="00DE4AEE" w:rsidP="00277158">
            <w:pPr>
              <w:spacing w:after="0"/>
              <w:rPr>
                <w:ins w:id="172" w:author="matt marker admin" w:date="2024-09-27T08:35:00Z" w16du:dateUtc="2024-09-27T13:35:00Z"/>
              </w:rPr>
              <w:pPrChange w:id="173" w:author="matt marker admin" w:date="2024-09-27T08:35:00Z" w16du:dateUtc="2024-09-27T13:35:00Z">
                <w:pPr/>
              </w:pPrChange>
            </w:pPr>
            <w:r w:rsidRPr="00DE4AEE">
              <w:t xml:space="preserve">Allow Multiple values (collection): False, </w:t>
            </w:r>
          </w:p>
          <w:p w14:paraId="27480855" w14:textId="77777777" w:rsidR="00277158" w:rsidRDefault="00DE4AEE" w:rsidP="00277158">
            <w:pPr>
              <w:spacing w:after="0"/>
              <w:rPr>
                <w:ins w:id="174" w:author="matt marker admin" w:date="2024-09-27T08:35:00Z" w16du:dateUtc="2024-09-27T13:35:00Z"/>
              </w:rPr>
              <w:pPrChange w:id="175" w:author="matt marker admin" w:date="2024-09-27T08:35:00Z" w16du:dateUtc="2024-09-27T13:35:00Z">
                <w:pPr/>
              </w:pPrChange>
            </w:pPr>
            <w:r w:rsidRPr="00DE4AEE">
              <w:t xml:space="preserve">Decimal Places: 0, </w:t>
            </w:r>
          </w:p>
          <w:p w14:paraId="3C94F001" w14:textId="2CE9FAD2" w:rsidR="00DE4AEE" w:rsidRPr="00DE4AEE" w:rsidRDefault="00DE4AEE" w:rsidP="00277158">
            <w:pPr>
              <w:spacing w:after="0"/>
              <w:pPrChange w:id="176" w:author="matt marker admin" w:date="2024-09-27T08:35:00Z" w16du:dateUtc="2024-09-27T13:35:00Z">
                <w:pPr/>
              </w:pPrChange>
            </w:pPr>
            <w:r w:rsidRPr="00DE4AEE">
              <w:t xml:space="preserve">Default Value: </w:t>
            </w:r>
            <w:ins w:id="177" w:author="matt marker admin" w:date="2024-09-27T08:33:00Z" w16du:dateUtc="2024-09-27T13:33:00Z">
              <w:r w:rsidR="00277158">
                <w:t xml:space="preserve">0 </w:t>
              </w:r>
            </w:ins>
            <w:del w:id="178" w:author="matt marker admin" w:date="2024-09-27T08:34:00Z" w16du:dateUtc="2024-09-27T13:34:00Z">
              <w:r w:rsidRPr="00DE4AEE" w:rsidDel="00277158">
                <w:delText>NULL</w:delText>
              </w:r>
            </w:del>
          </w:p>
        </w:tc>
        <w:tc>
          <w:tcPr>
            <w:tcW w:w="0" w:type="auto"/>
            <w:shd w:val="clear" w:color="auto" w:fill="FFFFFF"/>
            <w:vAlign w:val="center"/>
            <w:hideMark/>
            <w:tcPrChange w:id="179" w:author="matt marker admin" w:date="2024-09-27T09:09:00Z" w16du:dateUtc="2024-09-27T14:09:00Z">
              <w:tcPr>
                <w:tcW w:w="0" w:type="auto"/>
                <w:gridSpan w:val="3"/>
                <w:tcBorders>
                  <w:left w:val="single" w:sz="6" w:space="0" w:color="EEEBEE"/>
                  <w:bottom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38C8250A" w14:textId="77777777" w:rsidR="00DE4AEE" w:rsidRPr="00DE4AEE" w:rsidRDefault="00DE4AEE" w:rsidP="00277158">
            <w:pPr>
              <w:spacing w:after="0"/>
              <w:pPrChange w:id="180" w:author="matt marker admin" w:date="2024-09-27T08:35:00Z" w16du:dateUtc="2024-09-27T13:35:00Z">
                <w:pPr/>
              </w:pPrChange>
            </w:pPr>
            <w:r w:rsidRPr="00DE4AEE">
              <w:t>Populated by Sticky Selectron. You can reference this variable elsewhere in your 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  <w:tcPrChange w:id="181" w:author="matt marker admin" w:date="2024-09-27T09:09:00Z" w16du:dateUtc="2024-09-27T14:09:00Z">
              <w:tcPr>
                <w:tcW w:w="0" w:type="auto"/>
                <w:gridSpan w:val="2"/>
                <w:tcBorders>
                  <w:left w:val="single" w:sz="6" w:space="0" w:color="EEEBEE"/>
                  <w:bottom w:val="nil"/>
                </w:tcBorders>
                <w:shd w:val="clear" w:color="auto" w:fill="FFFFFF"/>
                <w:vAlign w:val="center"/>
                <w:hideMark/>
              </w:tcPr>
            </w:tcPrChange>
          </w:tcPr>
          <w:p w14:paraId="7141BFD4" w14:textId="77777777" w:rsidR="00DE4AEE" w:rsidRPr="00DE4AEE" w:rsidRDefault="00DE4AEE" w:rsidP="00277158">
            <w:pPr>
              <w:spacing w:after="0"/>
              <w:pPrChange w:id="182" w:author="matt marker admin" w:date="2024-09-27T08:35:00Z" w16du:dateUtc="2024-09-27T13:35:00Z">
                <w:pPr/>
              </w:pPrChange>
            </w:pPr>
            <w:proofErr w:type="spellStart"/>
            <w:r w:rsidRPr="00DE4AEE">
              <w:t>selectedListCount</w:t>
            </w:r>
            <w:proofErr w:type="spellEnd"/>
          </w:p>
        </w:tc>
      </w:tr>
    </w:tbl>
    <w:p w14:paraId="17301E68" w14:textId="77777777" w:rsidR="00DE4AEE" w:rsidRPr="00DE4AEE" w:rsidRDefault="00DE4AEE" w:rsidP="00DE4AEE">
      <w:pPr>
        <w:rPr>
          <w:b/>
          <w:bCs/>
          <w:rPrChange w:id="183" w:author="matt marker admin" w:date="2024-09-27T08:12:00Z" w16du:dateUtc="2024-09-27T13:12:00Z">
            <w:rPr/>
          </w:rPrChange>
        </w:rPr>
      </w:pPr>
      <w:r w:rsidRPr="00DE4AEE">
        <w:rPr>
          <w:b/>
          <w:bCs/>
          <w:rPrChange w:id="184" w:author="matt marker admin" w:date="2024-09-27T08:12:00Z" w16du:dateUtc="2024-09-27T13:12:00Z">
            <w:rPr/>
          </w:rPrChange>
        </w:rPr>
        <w:t>Assign Column Display Collection Variables</w:t>
      </w:r>
    </w:p>
    <w:p w14:paraId="2C0B3B2D" w14:textId="71CC1C26" w:rsidR="00DE4AEE" w:rsidRDefault="00DE4AEE" w:rsidP="00DE4AEE">
      <w:pPr>
        <w:rPr>
          <w:ins w:id="185" w:author="matt marker admin" w:date="2024-09-27T09:30:00Z" w16du:dateUtc="2024-09-27T14:30:00Z"/>
        </w:rPr>
      </w:pPr>
      <w:r w:rsidRPr="00DE4AEE">
        <w:t>Using an Assignment Element - Assign the columns you wish to display to the two collection variables you created to store the information. In the Sticky Selectron Example Account Flow</w:t>
      </w:r>
      <w:del w:id="186" w:author="matt marker admin" w:date="2024-09-27T08:27:00Z" w16du:dateUtc="2024-09-27T13:27:00Z">
        <w:r w:rsidRPr="00DE4AEE" w:rsidDel="00247169">
          <w:delText xml:space="preserve"> this is demonstrated with two assignment elements - but it is possible to assign both collection variables in</w:delText>
        </w:r>
      </w:del>
      <w:ins w:id="187" w:author="matt marker admin" w:date="2024-09-27T08:27:00Z" w16du:dateUtc="2024-09-27T13:27:00Z">
        <w:r w:rsidR="00247169">
          <w:t>, this is demonstrated with two assignment elements</w:t>
        </w:r>
      </w:ins>
      <w:ins w:id="188" w:author="matt marker admin" w:date="2024-09-27T09:43:00Z" w16du:dateUtc="2024-09-27T14:43:00Z">
        <w:r w:rsidR="00835235">
          <w:t>. Still, it</w:t>
        </w:r>
      </w:ins>
      <w:ins w:id="189" w:author="matt marker admin" w:date="2024-09-27T08:27:00Z" w16du:dateUtc="2024-09-27T13:27:00Z">
        <w:r w:rsidR="00247169">
          <w:t xml:space="preserve"> is possible to assign both collection variables to</w:t>
        </w:r>
      </w:ins>
      <w:r w:rsidRPr="00DE4AEE">
        <w:t xml:space="preserve"> the same assignment element. Please note that you use the ‘</w:t>
      </w:r>
      <w:r w:rsidRPr="00B95CEF">
        <w:rPr>
          <w:b/>
          <w:bCs/>
          <w:rPrChange w:id="190" w:author="matt marker admin" w:date="2024-09-27T09:30:00Z" w16du:dateUtc="2024-09-27T14:30:00Z">
            <w:rPr/>
          </w:rPrChange>
        </w:rPr>
        <w:t>Add</w:t>
      </w:r>
      <w:r w:rsidRPr="00DE4AEE">
        <w:t>’ Operator</w:t>
      </w:r>
      <w:del w:id="191" w:author="matt marker admin" w:date="2024-09-27T08:28:00Z" w16du:dateUtc="2024-09-27T13:28:00Z">
        <w:r w:rsidRPr="00DE4AEE" w:rsidDel="00247169">
          <w:delText xml:space="preserve"> and the API name of the fields you wish to display for the Object Sticky Selectron will display</w:delText>
        </w:r>
      </w:del>
      <w:ins w:id="192" w:author="matt marker admin" w:date="2024-09-27T08:28:00Z" w16du:dateUtc="2024-09-27T13:28:00Z">
        <w:r w:rsidR="00247169">
          <w:t xml:space="preserve">, and </w:t>
        </w:r>
      </w:ins>
      <w:ins w:id="193" w:author="matt marker admin" w:date="2024-09-27T09:49:00Z" w16du:dateUtc="2024-09-27T14:49:00Z">
        <w:r w:rsidR="00835235">
          <w:t xml:space="preserve">you will type in the </w:t>
        </w:r>
      </w:ins>
      <w:ins w:id="194" w:author="matt marker admin" w:date="2024-09-27T08:28:00Z" w16du:dateUtc="2024-09-27T13:28:00Z">
        <w:r w:rsidR="00247169" w:rsidRPr="00835235">
          <w:rPr>
            <w:b/>
            <w:bCs/>
            <w:rPrChange w:id="195" w:author="matt marker admin" w:date="2024-09-27T09:43:00Z" w16du:dateUtc="2024-09-27T14:43:00Z">
              <w:rPr/>
            </w:rPrChange>
          </w:rPr>
          <w:t>API name</w:t>
        </w:r>
        <w:r w:rsidR="00247169">
          <w:t xml:space="preserve"> of the fields you want to display for the Object Sticky Selectro</w:t>
        </w:r>
      </w:ins>
      <w:ins w:id="196" w:author="matt marker admin" w:date="2024-09-27T09:49:00Z" w16du:dateUtc="2024-09-27T14:49:00Z">
        <w:r w:rsidR="00835235">
          <w:t>n</w:t>
        </w:r>
      </w:ins>
      <w:r w:rsidRPr="00DE4AEE">
        <w:t>.</w:t>
      </w:r>
    </w:p>
    <w:p w14:paraId="141F1607" w14:textId="77777777" w:rsidR="00B95CEF" w:rsidRDefault="00B95CEF" w:rsidP="00DE4AEE">
      <w:pPr>
        <w:rPr>
          <w:ins w:id="197" w:author="matt marker admin" w:date="2024-09-27T09:30:00Z" w16du:dateUtc="2024-09-27T14:30:00Z"/>
        </w:rPr>
      </w:pPr>
    </w:p>
    <w:p w14:paraId="21D10766" w14:textId="610449CF" w:rsidR="00B95CEF" w:rsidRPr="00DE4AEE" w:rsidRDefault="00B95CEF" w:rsidP="00DE4AEE">
      <w:ins w:id="198" w:author="matt marker admin" w:date="2024-09-27T09:32:00Z" w16du:dateUtc="2024-09-27T14:32:00Z">
        <w:r w:rsidRPr="00B95CEF">
          <w:drawing>
            <wp:inline distT="0" distB="0" distL="0" distR="0" wp14:anchorId="7C906A54" wp14:editId="00FFB888">
              <wp:extent cx="5943600" cy="990600"/>
              <wp:effectExtent l="0" t="0" r="0" b="0"/>
              <wp:docPr id="815283339" name="Picture 1" descr="A close-up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5283339" name="Picture 1" descr="A close-up of a computer screen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9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E9EB17" w14:textId="0C86B9C1" w:rsidR="00DE4AEE" w:rsidRDefault="00DE4AEE" w:rsidP="00DE4AEE">
      <w:pPr>
        <w:rPr>
          <w:ins w:id="199" w:author="matt marker admin" w:date="2024-09-27T09:56:00Z" w16du:dateUtc="2024-09-27T14:56:00Z"/>
        </w:rPr>
      </w:pPr>
      <w:del w:id="200" w:author="matt marker admin" w:date="2024-09-27T09:58:00Z" w16du:dateUtc="2024-09-27T14:58:00Z">
        <w:r w:rsidRPr="00DE4AEE" w:rsidDel="003321B2">
          <w:lastRenderedPageBreak/>
          <w:drawing>
            <wp:inline distT="0" distB="0" distL="0" distR="0" wp14:anchorId="48FC7034" wp14:editId="4D576A7D">
              <wp:extent cx="5943600" cy="3377565"/>
              <wp:effectExtent l="0" t="0" r="0" b="0"/>
              <wp:docPr id="1604709879" name="Picture 4" descr="Sticky Selectron Set Input Table Field Names Screensho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Sticky Selectron Set Input Table Field Names Screenshot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37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01" w:author="matt marker admin" w:date="2024-09-27T09:58:00Z" w16du:dateUtc="2024-09-27T14:58:00Z">
        <w:r w:rsidR="003321B2" w:rsidRPr="003321B2">
          <w:drawing>
            <wp:inline distT="0" distB="0" distL="0" distR="0" wp14:anchorId="2790D378" wp14:editId="4619A147">
              <wp:extent cx="5943600" cy="2463165"/>
              <wp:effectExtent l="0" t="0" r="0" b="0"/>
              <wp:docPr id="426259613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6259613" name="Picture 1" descr="A screenshot of a computer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63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DC0B6B" w14:textId="77777777" w:rsidR="003321B2" w:rsidRDefault="003321B2" w:rsidP="00DE4AEE">
      <w:pPr>
        <w:rPr>
          <w:ins w:id="202" w:author="matt marker admin" w:date="2024-09-27T09:56:00Z" w16du:dateUtc="2024-09-27T14:56:00Z"/>
        </w:rPr>
      </w:pPr>
    </w:p>
    <w:p w14:paraId="335E5F99" w14:textId="77777777" w:rsidR="003321B2" w:rsidRDefault="003321B2" w:rsidP="00DE4AEE">
      <w:pPr>
        <w:rPr>
          <w:ins w:id="203" w:author="matt marker admin" w:date="2024-09-27T09:56:00Z" w16du:dateUtc="2024-09-27T14:56:00Z"/>
        </w:rPr>
      </w:pPr>
    </w:p>
    <w:p w14:paraId="6F1BC4F8" w14:textId="0BCB7BEE" w:rsidR="003321B2" w:rsidRDefault="003321B2" w:rsidP="00DE4AEE">
      <w:pPr>
        <w:rPr>
          <w:ins w:id="204" w:author="matt marker admin" w:date="2024-09-27T10:16:00Z" w16du:dateUtc="2024-09-27T15:16:00Z"/>
        </w:rPr>
      </w:pPr>
      <w:ins w:id="205" w:author="matt marker admin" w:date="2024-09-27T09:56:00Z" w16du:dateUtc="2024-09-27T14:56:00Z">
        <w:r w:rsidRPr="003321B2">
          <w:lastRenderedPageBreak/>
          <w:drawing>
            <wp:inline distT="0" distB="0" distL="0" distR="0" wp14:anchorId="025874DF" wp14:editId="2159E9F8">
              <wp:extent cx="5943600" cy="2090420"/>
              <wp:effectExtent l="0" t="0" r="0" b="5080"/>
              <wp:docPr id="106809446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809446" name="Picture 1" descr="A screenshot of a computer&#10;&#10;Description automatically generated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90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316A0F" w14:textId="77777777" w:rsidR="009A1D4D" w:rsidRDefault="009A1D4D" w:rsidP="00DE4AEE">
      <w:pPr>
        <w:rPr>
          <w:ins w:id="206" w:author="matt marker admin" w:date="2024-09-27T10:10:00Z" w16du:dateUtc="2024-09-27T15:10:00Z"/>
        </w:rPr>
      </w:pPr>
    </w:p>
    <w:p w14:paraId="6E0F1AF5" w14:textId="77777777" w:rsidR="007B7B73" w:rsidRDefault="007B7B73" w:rsidP="00DE4AEE">
      <w:pPr>
        <w:rPr>
          <w:ins w:id="207" w:author="matt marker admin" w:date="2024-09-27T10:10:00Z" w16du:dateUtc="2024-09-27T15:10:00Z"/>
        </w:rPr>
      </w:pPr>
    </w:p>
    <w:p w14:paraId="3428E239" w14:textId="332CF4C6" w:rsidR="007B7B73" w:rsidRDefault="007B7B73" w:rsidP="00DE4AEE">
      <w:pPr>
        <w:rPr>
          <w:ins w:id="208" w:author="matt marker admin" w:date="2024-09-27T10:16:00Z" w16du:dateUtc="2024-09-27T15:16:00Z"/>
        </w:rPr>
      </w:pPr>
      <w:ins w:id="209" w:author="matt marker admin" w:date="2024-09-27T10:10:00Z" w16du:dateUtc="2024-09-27T15:10:00Z">
        <w:r w:rsidRPr="007B7B73">
          <w:drawing>
            <wp:inline distT="0" distB="0" distL="0" distR="0" wp14:anchorId="5EB719E2" wp14:editId="28AFCBFF">
              <wp:extent cx="5943600" cy="2616835"/>
              <wp:effectExtent l="0" t="0" r="0" b="0"/>
              <wp:docPr id="1062281882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2281882" name="Picture 1" descr="A screenshot of a computer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16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010316" w14:textId="70ECBDB8" w:rsidR="009A1D4D" w:rsidRDefault="009A1D4D" w:rsidP="00DE4AEE">
      <w:pPr>
        <w:rPr>
          <w:ins w:id="210" w:author="matt marker admin" w:date="2024-09-27T10:11:00Z" w16du:dateUtc="2024-09-27T15:11:00Z"/>
        </w:rPr>
      </w:pPr>
      <w:ins w:id="211" w:author="matt marker admin" w:date="2024-09-27T10:16:00Z" w16du:dateUtc="2024-09-27T15:16:00Z">
        <w:r w:rsidRPr="009A1D4D">
          <w:lastRenderedPageBreak/>
          <w:drawing>
            <wp:inline distT="0" distB="0" distL="0" distR="0" wp14:anchorId="6B6E284B" wp14:editId="7C420D96">
              <wp:extent cx="5943600" cy="6793865"/>
              <wp:effectExtent l="0" t="0" r="0" b="6985"/>
              <wp:docPr id="1718917327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8917327" name="Picture 1" descr="A screenshot of a computer&#10;&#10;Description automatically generated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793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12" w:author="matt marker admin" w:date="2024-09-27T10:15:00Z" w16du:dateUtc="2024-09-27T15:15:00Z">
        <w:r w:rsidRPr="009A1D4D">
          <w:lastRenderedPageBreak/>
          <w:drawing>
            <wp:inline distT="0" distB="0" distL="0" distR="0" wp14:anchorId="0A9E7041" wp14:editId="41FBCAF3">
              <wp:extent cx="5210902" cy="7430537"/>
              <wp:effectExtent l="0" t="0" r="8890" b="0"/>
              <wp:docPr id="518135264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8135264" name="Picture 1" descr="A screenshot of a computer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0902" cy="74305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EFAF64" w14:textId="77777777" w:rsidR="007B7B73" w:rsidRDefault="007B7B73" w:rsidP="00DE4AEE">
      <w:pPr>
        <w:rPr>
          <w:ins w:id="213" w:author="matt marker admin" w:date="2024-09-27T10:11:00Z" w16du:dateUtc="2024-09-27T15:11:00Z"/>
        </w:rPr>
      </w:pPr>
    </w:p>
    <w:p w14:paraId="3A1624D1" w14:textId="0092682F" w:rsidR="007B7B73" w:rsidRDefault="007B7B73" w:rsidP="00DE4AEE">
      <w:pPr>
        <w:rPr>
          <w:ins w:id="214" w:author="matt marker admin" w:date="2024-09-27T10:27:00Z" w16du:dateUtc="2024-09-27T15:27:00Z"/>
        </w:rPr>
      </w:pPr>
      <w:ins w:id="215" w:author="matt marker admin" w:date="2024-09-27T10:11:00Z" w16du:dateUtc="2024-09-27T15:11:00Z">
        <w:r w:rsidRPr="007B7B73">
          <w:lastRenderedPageBreak/>
          <w:drawing>
            <wp:inline distT="0" distB="0" distL="0" distR="0" wp14:anchorId="0BB3879A" wp14:editId="2BFD1AFE">
              <wp:extent cx="5943600" cy="2483485"/>
              <wp:effectExtent l="0" t="0" r="0" b="0"/>
              <wp:docPr id="346962349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6962349" name="Picture 1" descr="A screenshot of a computer&#10;&#10;Description automatically generated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83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40752D" w14:textId="6728F0FD" w:rsidR="009D4BCB" w:rsidRDefault="009D4BCB" w:rsidP="00DE4AEE">
      <w:pPr>
        <w:rPr>
          <w:ins w:id="216" w:author="matt marker admin" w:date="2024-09-27T15:27:00Z" w16du:dateUtc="2024-09-27T20:27:00Z"/>
        </w:rPr>
      </w:pPr>
      <w:ins w:id="217" w:author="matt marker admin" w:date="2024-09-27T10:28:00Z" w16du:dateUtc="2024-09-27T15:28:00Z">
        <w:r w:rsidRPr="009D4BCB">
          <w:drawing>
            <wp:inline distT="0" distB="0" distL="0" distR="0" wp14:anchorId="28B1FED7" wp14:editId="709F83E3">
              <wp:extent cx="5943600" cy="2730500"/>
              <wp:effectExtent l="0" t="0" r="0" b="0"/>
              <wp:docPr id="2046660555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6660555" name="Picture 1" descr="A screenshot of a computer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30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C1BDFF" w14:textId="77777777" w:rsidR="002B798A" w:rsidRDefault="002B798A" w:rsidP="00DE4AEE">
      <w:pPr>
        <w:rPr>
          <w:ins w:id="218" w:author="matt marker admin" w:date="2024-09-27T15:27:00Z" w16du:dateUtc="2024-09-27T20:27:00Z"/>
        </w:rPr>
      </w:pPr>
    </w:p>
    <w:p w14:paraId="40C1ECA1" w14:textId="77777777" w:rsidR="002B798A" w:rsidRPr="00DE4AEE" w:rsidRDefault="002B798A" w:rsidP="002B798A">
      <w:pPr>
        <w:rPr>
          <w:moveTo w:id="219" w:author="matt marker admin" w:date="2024-09-27T15:27:00Z" w16du:dateUtc="2024-09-27T20:27:00Z"/>
        </w:rPr>
      </w:pPr>
      <w:moveToRangeStart w:id="220" w:author="matt marker admin" w:date="2024-09-27T15:27:00Z" w:name="move178343283"/>
      <w:moveTo w:id="221" w:author="matt marker admin" w:date="2024-09-27T15:27:00Z" w16du:dateUtc="2024-09-27T20:27:00Z">
        <w:r w:rsidRPr="00DE4AEE">
          <w:t>Configuration Options</w:t>
        </w:r>
      </w:moveTo>
    </w:p>
    <w:p w14:paraId="6A9FC383" w14:textId="77777777" w:rsidR="002B798A" w:rsidRPr="00DE4AEE" w:rsidRDefault="002B798A" w:rsidP="002B798A">
      <w:pPr>
        <w:rPr>
          <w:moveTo w:id="222" w:author="matt marker admin" w:date="2024-09-27T15:27:00Z" w16du:dateUtc="2024-09-27T20:27:00Z"/>
        </w:rPr>
      </w:pPr>
      <w:moveTo w:id="223" w:author="matt marker admin" w:date="2024-09-27T15:27:00Z" w16du:dateUtc="2024-09-27T20:27:00Z">
        <w:r w:rsidRPr="00DE4AEE">
          <w:t>Below is a list of the settings that need to be configured.</w:t>
        </w:r>
      </w:moveTo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597"/>
        <w:gridCol w:w="3233"/>
      </w:tblGrid>
      <w:tr w:rsidR="002B798A" w:rsidRPr="00DE4AEE" w14:paraId="52280638" w14:textId="77777777" w:rsidTr="008A402D">
        <w:trPr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0E1C6F6E" w14:textId="77777777" w:rsidR="002B798A" w:rsidRPr="00DE4AEE" w:rsidRDefault="002B798A" w:rsidP="008A402D">
            <w:pPr>
              <w:rPr>
                <w:moveTo w:id="224" w:author="matt marker admin" w:date="2024-09-27T15:27:00Z" w16du:dateUtc="2024-09-27T20:27:00Z"/>
                <w:b/>
                <w:bCs/>
              </w:rPr>
            </w:pPr>
            <w:moveTo w:id="225" w:author="matt marker admin" w:date="2024-09-27T15:27:00Z" w16du:dateUtc="2024-09-27T20:27:00Z">
              <w:r w:rsidRPr="00DE4AEE">
                <w:rPr>
                  <w:b/>
                  <w:bCs/>
                </w:rPr>
                <w:t>Setting Name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73EB8595" w14:textId="77777777" w:rsidR="002B798A" w:rsidRPr="00DE4AEE" w:rsidRDefault="002B798A" w:rsidP="008A402D">
            <w:pPr>
              <w:rPr>
                <w:moveTo w:id="226" w:author="matt marker admin" w:date="2024-09-27T15:27:00Z" w16du:dateUtc="2024-09-27T20:27:00Z"/>
                <w:b/>
                <w:bCs/>
              </w:rPr>
            </w:pPr>
            <w:moveTo w:id="227" w:author="matt marker admin" w:date="2024-09-27T15:27:00Z" w16du:dateUtc="2024-09-27T20:27:00Z">
              <w:r w:rsidRPr="00DE4AEE">
                <w:rPr>
                  <w:b/>
                  <w:bCs/>
                </w:rPr>
                <w:t>Description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2D708EEE" w14:textId="77777777" w:rsidR="002B798A" w:rsidRPr="00DE4AEE" w:rsidRDefault="002B798A" w:rsidP="008A402D">
            <w:pPr>
              <w:rPr>
                <w:moveTo w:id="228" w:author="matt marker admin" w:date="2024-09-27T15:27:00Z" w16du:dateUtc="2024-09-27T20:27:00Z"/>
                <w:b/>
                <w:bCs/>
              </w:rPr>
            </w:pPr>
            <w:moveTo w:id="229" w:author="matt marker admin" w:date="2024-09-27T15:27:00Z" w16du:dateUtc="2024-09-27T20:27:00Z">
              <w:r w:rsidRPr="00DE4AEE">
                <w:rPr>
                  <w:b/>
                  <w:bCs/>
                </w:rPr>
                <w:t>Sample Value</w:t>
              </w:r>
            </w:moveTo>
          </w:p>
        </w:tc>
      </w:tr>
      <w:tr w:rsidR="002B798A" w:rsidRPr="00DE4AEE" w14:paraId="0D654BAC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6483704D" w14:textId="77777777" w:rsidR="002B798A" w:rsidRPr="00DE4AEE" w:rsidRDefault="002B798A" w:rsidP="008A402D">
            <w:pPr>
              <w:rPr>
                <w:moveTo w:id="230" w:author="matt marker admin" w:date="2024-09-27T15:27:00Z" w16du:dateUtc="2024-09-27T20:27:00Z"/>
              </w:rPr>
            </w:pPr>
            <w:moveTo w:id="231" w:author="matt marker admin" w:date="2024-09-27T15:27:00Z" w16du:dateUtc="2024-09-27T20:27:00Z">
              <w:r w:rsidRPr="00DE4AEE">
                <w:rPr>
                  <w:b/>
                  <w:bCs/>
                </w:rPr>
                <w:t>API Name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17831A3" w14:textId="77777777" w:rsidR="002B798A" w:rsidRPr="00DE4AEE" w:rsidRDefault="002B798A" w:rsidP="008A402D">
            <w:pPr>
              <w:rPr>
                <w:moveTo w:id="232" w:author="matt marker admin" w:date="2024-09-27T15:27:00Z" w16du:dateUtc="2024-09-27T20:27:00Z"/>
              </w:rPr>
            </w:pPr>
            <w:moveTo w:id="233" w:author="matt marker admin" w:date="2024-09-27T15:27:00Z" w16du:dateUtc="2024-09-27T20:27:00Z">
              <w:r w:rsidRPr="00DE4AEE">
                <w:t>Whatever API Name you want to give the component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B14F0C4" w14:textId="77777777" w:rsidR="002B798A" w:rsidRPr="00DE4AEE" w:rsidRDefault="002B798A" w:rsidP="008A402D">
            <w:pPr>
              <w:rPr>
                <w:moveTo w:id="234" w:author="matt marker admin" w:date="2024-09-27T15:27:00Z" w16du:dateUtc="2024-09-27T20:27:00Z"/>
              </w:rPr>
            </w:pPr>
            <w:proofErr w:type="spellStart"/>
            <w:moveTo w:id="235" w:author="matt marker admin" w:date="2024-09-27T15:27:00Z" w16du:dateUtc="2024-09-27T20:27:00Z">
              <w:r w:rsidRPr="00DE4AEE">
                <w:t>Display_Sticky_Selectron_Accounts</w:t>
              </w:r>
              <w:proofErr w:type="spellEnd"/>
            </w:moveTo>
          </w:p>
        </w:tc>
      </w:tr>
      <w:tr w:rsidR="002B798A" w:rsidRPr="00DE4AEE" w14:paraId="65F8CC1C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0214CF5E" w14:textId="77777777" w:rsidR="002B798A" w:rsidRPr="00DE4AEE" w:rsidRDefault="002B798A" w:rsidP="008A402D">
            <w:pPr>
              <w:rPr>
                <w:moveTo w:id="236" w:author="matt marker admin" w:date="2024-09-27T15:27:00Z" w16du:dateUtc="2024-09-27T20:27:00Z"/>
              </w:rPr>
            </w:pPr>
            <w:moveTo w:id="237" w:author="matt marker admin" w:date="2024-09-27T15:27:00Z" w16du:dateUtc="2024-09-27T20:27:00Z">
              <w:r w:rsidRPr="00DE4AEE">
                <w:rPr>
                  <w:b/>
                  <w:bCs/>
                </w:rPr>
                <w:lastRenderedPageBreak/>
                <w:t xml:space="preserve">Input </w:t>
              </w:r>
              <w:proofErr w:type="spellStart"/>
              <w:r w:rsidRPr="00DE4AEE">
                <w:rPr>
                  <w:b/>
                  <w:bCs/>
                </w:rPr>
                <w:t>sObject</w:t>
              </w:r>
              <w:proofErr w:type="spellEnd"/>
              <w:r w:rsidRPr="00DE4AEE">
                <w:rPr>
                  <w:b/>
                  <w:bCs/>
                </w:rPr>
                <w:t xml:space="preserve"> Type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7364005E" w14:textId="77777777" w:rsidR="002B798A" w:rsidRPr="00DE4AEE" w:rsidRDefault="002B798A" w:rsidP="008A402D">
            <w:pPr>
              <w:rPr>
                <w:moveTo w:id="238" w:author="matt marker admin" w:date="2024-09-27T15:27:00Z" w16du:dateUtc="2024-09-27T20:27:00Z"/>
              </w:rPr>
            </w:pPr>
            <w:moveTo w:id="239" w:author="matt marker admin" w:date="2024-09-27T15:27:00Z" w16du:dateUtc="2024-09-27T20:27:00Z">
              <w:r w:rsidRPr="00DE4AEE">
                <w:t>This is the Object used by Sticky Selectron, once you select an object and save this field will not be editable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5E6F1155" w14:textId="77777777" w:rsidR="002B798A" w:rsidRPr="00DE4AEE" w:rsidRDefault="002B798A" w:rsidP="008A402D">
            <w:pPr>
              <w:rPr>
                <w:moveTo w:id="240" w:author="matt marker admin" w:date="2024-09-27T15:27:00Z" w16du:dateUtc="2024-09-27T20:27:00Z"/>
              </w:rPr>
            </w:pPr>
            <w:moveTo w:id="241" w:author="matt marker admin" w:date="2024-09-27T15:27:00Z" w16du:dateUtc="2024-09-27T20:27:00Z">
              <w:r w:rsidRPr="00DE4AEE">
                <w:t>Account</w:t>
              </w:r>
            </w:moveTo>
          </w:p>
        </w:tc>
      </w:tr>
      <w:tr w:rsidR="002B798A" w:rsidRPr="00DE4AEE" w14:paraId="7089593E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14BB2D09" w14:textId="77777777" w:rsidR="002B798A" w:rsidRPr="00DE4AEE" w:rsidRDefault="002B798A" w:rsidP="008A402D">
            <w:pPr>
              <w:rPr>
                <w:moveTo w:id="242" w:author="matt marker admin" w:date="2024-09-27T15:27:00Z" w16du:dateUtc="2024-09-27T20:27:00Z"/>
              </w:rPr>
            </w:pPr>
            <w:moveTo w:id="243" w:author="matt marker admin" w:date="2024-09-27T15:27:00Z" w16du:dateUtc="2024-09-27T20:27:00Z">
              <w:r w:rsidRPr="00DE4AEE">
                <w:rPr>
                  <w:b/>
                  <w:bCs/>
                </w:rPr>
                <w:t>Input (Left) Table’s Field Names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BBB6418" w14:textId="77777777" w:rsidR="002B798A" w:rsidRPr="00DE4AEE" w:rsidRDefault="002B798A" w:rsidP="008A402D">
            <w:pPr>
              <w:rPr>
                <w:moveTo w:id="244" w:author="matt marker admin" w:date="2024-09-27T15:27:00Z" w16du:dateUtc="2024-09-27T20:27:00Z"/>
              </w:rPr>
            </w:pPr>
            <w:moveTo w:id="245" w:author="matt marker admin" w:date="2024-09-27T15:27:00Z" w16du:dateUtc="2024-09-27T20:27:00Z">
              <w:r w:rsidRPr="00DE4AEE">
                <w:t>This is the Collection Variable that is used to configure which columns should display on the left </w:t>
              </w:r>
              <w:r w:rsidRPr="00DE4AEE">
                <w:rPr>
                  <w:i/>
                  <w:iCs/>
                </w:rPr>
                <w:t>selectable</w:t>
              </w:r>
              <w:r w:rsidRPr="00DE4AEE">
                <w:t> side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0EFBE4E8" w14:textId="77777777" w:rsidR="002B798A" w:rsidRPr="00DE4AEE" w:rsidRDefault="002B798A" w:rsidP="008A402D">
            <w:pPr>
              <w:rPr>
                <w:moveTo w:id="246" w:author="matt marker admin" w:date="2024-09-27T15:27:00Z" w16du:dateUtc="2024-09-27T20:27:00Z"/>
              </w:rPr>
            </w:pPr>
            <w:proofErr w:type="spellStart"/>
            <w:moveTo w:id="247" w:author="matt marker admin" w:date="2024-09-27T15:27:00Z" w16du:dateUtc="2024-09-27T20:27:00Z">
              <w:r w:rsidRPr="00DE4AEE">
                <w:t>inputTableFieldNames</w:t>
              </w:r>
              <w:proofErr w:type="spellEnd"/>
            </w:moveTo>
          </w:p>
        </w:tc>
      </w:tr>
      <w:tr w:rsidR="002B798A" w:rsidRPr="00DE4AEE" w14:paraId="4CCA7848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60318BDE" w14:textId="77777777" w:rsidR="002B798A" w:rsidRPr="00DE4AEE" w:rsidRDefault="002B798A" w:rsidP="008A402D">
            <w:pPr>
              <w:rPr>
                <w:moveTo w:id="248" w:author="matt marker admin" w:date="2024-09-27T15:27:00Z" w16du:dateUtc="2024-09-27T20:27:00Z"/>
              </w:rPr>
            </w:pPr>
            <w:moveTo w:id="249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Input </w:t>
              </w:r>
              <w:proofErr w:type="spellStart"/>
              <w:r w:rsidRPr="00DE4AEE">
                <w:rPr>
                  <w:b/>
                  <w:bCs/>
                </w:rPr>
                <w:t>sObject</w:t>
              </w:r>
              <w:proofErr w:type="spellEnd"/>
              <w:r w:rsidRPr="00DE4AEE">
                <w:rPr>
                  <w:b/>
                  <w:bCs/>
                </w:rPr>
                <w:t xml:space="preserve"> collection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7CFB6A9" w14:textId="77777777" w:rsidR="002B798A" w:rsidRPr="00DE4AEE" w:rsidRDefault="002B798A" w:rsidP="008A402D">
            <w:pPr>
              <w:rPr>
                <w:moveTo w:id="250" w:author="matt marker admin" w:date="2024-09-27T15:27:00Z" w16du:dateUtc="2024-09-27T20:27:00Z"/>
              </w:rPr>
            </w:pPr>
            <w:moveTo w:id="251" w:author="matt marker admin" w:date="2024-09-27T15:27:00Z" w16du:dateUtc="2024-09-27T20:27:00Z">
              <w:r w:rsidRPr="00DE4AEE">
                <w:t>This is the Record Collection Variable created to store the records that will be selectable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69F6AA1" w14:textId="77777777" w:rsidR="002B798A" w:rsidRPr="00DE4AEE" w:rsidRDefault="002B798A" w:rsidP="008A402D">
            <w:pPr>
              <w:rPr>
                <w:moveTo w:id="252" w:author="matt marker admin" w:date="2024-09-27T15:27:00Z" w16du:dateUtc="2024-09-27T20:27:00Z"/>
              </w:rPr>
            </w:pPr>
            <w:proofErr w:type="spellStart"/>
            <w:moveTo w:id="253" w:author="matt marker admin" w:date="2024-09-27T15:27:00Z" w16du:dateUtc="2024-09-27T20:27:00Z">
              <w:r w:rsidRPr="00DE4AEE">
                <w:t>inputAccountList</w:t>
              </w:r>
              <w:proofErr w:type="spellEnd"/>
            </w:moveTo>
          </w:p>
        </w:tc>
      </w:tr>
      <w:tr w:rsidR="002B798A" w:rsidRPr="00DE4AEE" w14:paraId="783C2D59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0E753B2D" w14:textId="77777777" w:rsidR="002B798A" w:rsidRPr="00DE4AEE" w:rsidRDefault="002B798A" w:rsidP="008A402D">
            <w:pPr>
              <w:rPr>
                <w:moveTo w:id="254" w:author="matt marker admin" w:date="2024-09-27T15:27:00Z" w16du:dateUtc="2024-09-27T20:27:00Z"/>
              </w:rPr>
            </w:pPr>
            <w:moveTo w:id="255" w:author="matt marker admin" w:date="2024-09-27T15:27:00Z" w16du:dateUtc="2024-09-27T20:27:00Z">
              <w:r w:rsidRPr="00DE4AEE">
                <w:rPr>
                  <w:b/>
                  <w:bCs/>
                </w:rPr>
                <w:t>Selected (Right) Table’s Field Names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426BD8BB" w14:textId="77777777" w:rsidR="002B798A" w:rsidRPr="00DE4AEE" w:rsidRDefault="002B798A" w:rsidP="008A402D">
            <w:pPr>
              <w:rPr>
                <w:moveTo w:id="256" w:author="matt marker admin" w:date="2024-09-27T15:27:00Z" w16du:dateUtc="2024-09-27T20:27:00Z"/>
              </w:rPr>
            </w:pPr>
            <w:moveTo w:id="257" w:author="matt marker admin" w:date="2024-09-27T15:27:00Z" w16du:dateUtc="2024-09-27T20:27:00Z">
              <w:r w:rsidRPr="00DE4AEE">
                <w:t>This is the Collection Variable that is used to configure which columns should display on the right </w:t>
              </w:r>
              <w:r w:rsidRPr="00DE4AEE">
                <w:rPr>
                  <w:i/>
                  <w:iCs/>
                </w:rPr>
                <w:t>selected</w:t>
              </w:r>
              <w:r w:rsidRPr="00DE4AEE">
                <w:t> side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E665E4B" w14:textId="77777777" w:rsidR="002B798A" w:rsidRPr="00DE4AEE" w:rsidRDefault="002B798A" w:rsidP="008A402D">
            <w:pPr>
              <w:rPr>
                <w:moveTo w:id="258" w:author="matt marker admin" w:date="2024-09-27T15:27:00Z" w16du:dateUtc="2024-09-27T20:27:00Z"/>
              </w:rPr>
            </w:pPr>
            <w:proofErr w:type="spellStart"/>
            <w:moveTo w:id="259" w:author="matt marker admin" w:date="2024-09-27T15:27:00Z" w16du:dateUtc="2024-09-27T20:27:00Z">
              <w:r w:rsidRPr="00DE4AEE">
                <w:t>selectedTableFieldNames</w:t>
              </w:r>
              <w:proofErr w:type="spellEnd"/>
            </w:moveTo>
          </w:p>
        </w:tc>
      </w:tr>
      <w:tr w:rsidR="002B798A" w:rsidRPr="00DE4AEE" w14:paraId="53E55C2B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37A4A1D3" w14:textId="77777777" w:rsidR="002B798A" w:rsidRPr="00DE4AEE" w:rsidRDefault="002B798A" w:rsidP="008A402D">
            <w:pPr>
              <w:rPr>
                <w:moveTo w:id="260" w:author="matt marker admin" w:date="2024-09-27T15:27:00Z" w16du:dateUtc="2024-09-27T20:27:00Z"/>
              </w:rPr>
            </w:pPr>
            <w:moveTo w:id="261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Selected </w:t>
              </w:r>
              <w:proofErr w:type="spellStart"/>
              <w:r w:rsidRPr="00DE4AEE">
                <w:rPr>
                  <w:b/>
                  <w:bCs/>
                </w:rPr>
                <w:t>sObjects</w:t>
              </w:r>
              <w:proofErr w:type="spellEnd"/>
              <w:r w:rsidRPr="00DE4AEE">
                <w:rPr>
                  <w:b/>
                  <w:bCs/>
                </w:rPr>
                <w:t xml:space="preserve"> collection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41E0E41C" w14:textId="77777777" w:rsidR="002B798A" w:rsidRPr="00DE4AEE" w:rsidRDefault="002B798A" w:rsidP="008A402D">
            <w:pPr>
              <w:rPr>
                <w:moveTo w:id="262" w:author="matt marker admin" w:date="2024-09-27T15:27:00Z" w16du:dateUtc="2024-09-27T20:27:00Z"/>
              </w:rPr>
            </w:pPr>
            <w:moveTo w:id="263" w:author="matt marker admin" w:date="2024-09-27T15:27:00Z" w16du:dateUtc="2024-09-27T20:27:00Z">
              <w:r w:rsidRPr="00DE4AEE">
                <w:t>This is the Record Collection Variable created to store the records that have been selected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B9BD272" w14:textId="77777777" w:rsidR="002B798A" w:rsidRPr="00DE4AEE" w:rsidRDefault="002B798A" w:rsidP="008A402D">
            <w:pPr>
              <w:rPr>
                <w:moveTo w:id="264" w:author="matt marker admin" w:date="2024-09-27T15:27:00Z" w16du:dateUtc="2024-09-27T20:27:00Z"/>
              </w:rPr>
            </w:pPr>
            <w:proofErr w:type="spellStart"/>
            <w:moveTo w:id="265" w:author="matt marker admin" w:date="2024-09-27T15:27:00Z" w16du:dateUtc="2024-09-27T20:27:00Z">
              <w:r w:rsidRPr="00DE4AEE">
                <w:t>selectedAccountList</w:t>
              </w:r>
              <w:proofErr w:type="spellEnd"/>
            </w:moveTo>
          </w:p>
        </w:tc>
      </w:tr>
      <w:tr w:rsidR="002B798A" w:rsidRPr="00DE4AEE" w14:paraId="4D358DEB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210DC819" w14:textId="77777777" w:rsidR="002B798A" w:rsidRPr="00DE4AEE" w:rsidRDefault="002B798A" w:rsidP="008A402D">
            <w:pPr>
              <w:rPr>
                <w:moveTo w:id="266" w:author="matt marker admin" w:date="2024-09-27T15:27:00Z" w16du:dateUtc="2024-09-27T20:27:00Z"/>
              </w:rPr>
            </w:pPr>
            <w:moveTo w:id="267" w:author="matt marker admin" w:date="2024-09-27T15:27:00Z" w16du:dateUtc="2024-09-27T20:27:00Z">
              <w:r w:rsidRPr="00DE4AEE">
                <w:rPr>
                  <w:b/>
                  <w:bCs/>
                </w:rPr>
                <w:t>Table Header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8C21ED5" w14:textId="77777777" w:rsidR="002B798A" w:rsidRPr="00DE4AEE" w:rsidRDefault="002B798A" w:rsidP="008A402D">
            <w:pPr>
              <w:rPr>
                <w:moveTo w:id="268" w:author="matt marker admin" w:date="2024-09-27T15:27:00Z" w16du:dateUtc="2024-09-27T20:27:00Z"/>
              </w:rPr>
            </w:pPr>
            <w:moveTo w:id="269" w:author="matt marker admin" w:date="2024-09-27T15:27:00Z" w16du:dateUtc="2024-09-27T20:27:00Z">
              <w:r w:rsidRPr="00DE4AEE">
                <w:rPr>
                  <w:i/>
                  <w:iCs/>
                </w:rPr>
                <w:t>HOW HAS THIS CHANGED?</w:t>
              </w:r>
              <w:r w:rsidRPr="00DE4AEE">
                <w:t> This is the header you want to display above the record selection UI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A258A40" w14:textId="77777777" w:rsidR="002B798A" w:rsidRPr="00DE4AEE" w:rsidRDefault="002B798A" w:rsidP="008A402D">
            <w:pPr>
              <w:rPr>
                <w:moveTo w:id="270" w:author="matt marker admin" w:date="2024-09-27T15:27:00Z" w16du:dateUtc="2024-09-27T20:27:00Z"/>
              </w:rPr>
            </w:pPr>
            <w:moveTo w:id="271" w:author="matt marker admin" w:date="2024-09-27T15:27:00Z" w16du:dateUtc="2024-09-27T20:27:00Z">
              <w:r w:rsidRPr="00DE4AEE">
                <w:t>Accounts</w:t>
              </w:r>
            </w:moveTo>
          </w:p>
        </w:tc>
      </w:tr>
      <w:tr w:rsidR="002B798A" w:rsidRPr="00DE4AEE" w14:paraId="04459918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1A9253F4" w14:textId="77777777" w:rsidR="002B798A" w:rsidRPr="00DE4AEE" w:rsidRDefault="002B798A" w:rsidP="008A402D">
            <w:pPr>
              <w:rPr>
                <w:moveTo w:id="272" w:author="matt marker admin" w:date="2024-09-27T15:27:00Z" w16du:dateUtc="2024-09-27T20:27:00Z"/>
              </w:rPr>
            </w:pPr>
            <w:moveTo w:id="273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Output the count of </w:t>
              </w:r>
              <w:proofErr w:type="spellStart"/>
              <w:r w:rsidRPr="00DE4AEE">
                <w:rPr>
                  <w:b/>
                  <w:bCs/>
                </w:rPr>
                <w:t>inputSObjectsList</w:t>
              </w:r>
              <w:proofErr w:type="spellEnd"/>
              <w:r w:rsidRPr="00DE4AEE">
                <w:rPr>
                  <w:b/>
                  <w:bCs/>
                </w:rPr>
                <w:t xml:space="preserve"> records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7AAB7A79" w14:textId="77777777" w:rsidR="002B798A" w:rsidRPr="00DE4AEE" w:rsidRDefault="002B798A" w:rsidP="008A402D">
            <w:pPr>
              <w:rPr>
                <w:moveTo w:id="274" w:author="matt marker admin" w:date="2024-09-27T15:27:00Z" w16du:dateUtc="2024-09-27T20:27:00Z"/>
              </w:rPr>
            </w:pPr>
            <w:moveTo w:id="275" w:author="matt marker admin" w:date="2024-09-27T15:27:00Z" w16du:dateUtc="2024-09-27T20:27:00Z">
              <w:r w:rsidRPr="00DE4AEE">
                <w:t>This is the Variable created that stores the count of records in the SELECTABLE Record Collection Variable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F867510" w14:textId="77777777" w:rsidR="002B798A" w:rsidRPr="00DE4AEE" w:rsidRDefault="002B798A" w:rsidP="008A402D">
            <w:pPr>
              <w:rPr>
                <w:moveTo w:id="276" w:author="matt marker admin" w:date="2024-09-27T15:27:00Z" w16du:dateUtc="2024-09-27T20:27:00Z"/>
              </w:rPr>
            </w:pPr>
            <w:proofErr w:type="spellStart"/>
            <w:moveTo w:id="277" w:author="matt marker admin" w:date="2024-09-27T15:27:00Z" w16du:dateUtc="2024-09-27T20:27:00Z">
              <w:r w:rsidRPr="00DE4AEE">
                <w:t>listCount</w:t>
              </w:r>
              <w:proofErr w:type="spellEnd"/>
            </w:moveTo>
          </w:p>
        </w:tc>
      </w:tr>
      <w:tr w:rsidR="002B798A" w:rsidRPr="00DE4AEE" w14:paraId="12707515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vAlign w:val="center"/>
            <w:hideMark/>
          </w:tcPr>
          <w:p w14:paraId="7D0EDC9F" w14:textId="77777777" w:rsidR="002B798A" w:rsidRPr="00DE4AEE" w:rsidRDefault="002B798A" w:rsidP="008A402D">
            <w:pPr>
              <w:rPr>
                <w:moveTo w:id="278" w:author="matt marker admin" w:date="2024-09-27T15:27:00Z" w16du:dateUtc="2024-09-27T20:27:00Z"/>
              </w:rPr>
            </w:pPr>
            <w:moveTo w:id="279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Output the count of </w:t>
              </w:r>
              <w:proofErr w:type="spellStart"/>
              <w:r w:rsidRPr="00DE4AEE">
                <w:rPr>
                  <w:b/>
                  <w:bCs/>
                </w:rPr>
                <w:t>selectedSObjectsList</w:t>
              </w:r>
              <w:proofErr w:type="spellEnd"/>
              <w:r w:rsidRPr="00DE4AEE">
                <w:rPr>
                  <w:b/>
                  <w:bCs/>
                </w:rPr>
                <w:t xml:space="preserve"> records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3E32B4BA" w14:textId="77777777" w:rsidR="002B798A" w:rsidRPr="00DE4AEE" w:rsidRDefault="002B798A" w:rsidP="008A402D">
            <w:pPr>
              <w:rPr>
                <w:moveTo w:id="280" w:author="matt marker admin" w:date="2024-09-27T15:27:00Z" w16du:dateUtc="2024-09-27T20:27:00Z"/>
              </w:rPr>
            </w:pPr>
            <w:moveTo w:id="281" w:author="matt marker admin" w:date="2024-09-27T15:27:00Z" w16du:dateUtc="2024-09-27T20:27:00Z">
              <w:r w:rsidRPr="00DE4AEE">
                <w:t>This is the Variable created that stores the count of records in the SELECTED Record Collection Variable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3A4C0BE0" w14:textId="77777777" w:rsidR="002B798A" w:rsidRPr="00DE4AEE" w:rsidRDefault="002B798A" w:rsidP="008A402D">
            <w:pPr>
              <w:rPr>
                <w:moveTo w:id="282" w:author="matt marker admin" w:date="2024-09-27T15:27:00Z" w16du:dateUtc="2024-09-27T20:27:00Z"/>
              </w:rPr>
            </w:pPr>
            <w:proofErr w:type="spellStart"/>
            <w:moveTo w:id="283" w:author="matt marker admin" w:date="2024-09-27T15:27:00Z" w16du:dateUtc="2024-09-27T20:27:00Z">
              <w:r w:rsidRPr="00DE4AEE">
                <w:t>selectedListCount</w:t>
              </w:r>
              <w:proofErr w:type="spellEnd"/>
            </w:moveTo>
          </w:p>
        </w:tc>
      </w:tr>
    </w:tbl>
    <w:p w14:paraId="7F485EE6" w14:textId="77777777" w:rsidR="002B798A" w:rsidRPr="00DE4AEE" w:rsidRDefault="002B798A" w:rsidP="002B798A">
      <w:pPr>
        <w:rPr>
          <w:moveTo w:id="284" w:author="matt marker admin" w:date="2024-09-27T15:27:00Z" w16du:dateUtc="2024-09-27T20:27:00Z"/>
        </w:rPr>
      </w:pPr>
      <w:moveTo w:id="285" w:author="matt marker admin" w:date="2024-09-27T15:27:00Z" w16du:dateUtc="2024-09-27T20:27:00Z">
        <w:r w:rsidRPr="00DE4AEE">
          <w:rPr>
            <w:b/>
            <w:bCs/>
          </w:rPr>
          <w:t>Advanced Settings</w:t>
        </w:r>
        <w:r w:rsidRPr="00DE4AEE">
          <w:t> Under Advanced Settings select the checkbox called </w:t>
        </w:r>
        <w:r w:rsidRPr="00DE4AEE">
          <w:rPr>
            <w:b/>
            <w:bCs/>
          </w:rPr>
          <w:t>Manually assign variables</w:t>
        </w:r>
        <w:r w:rsidRPr="00DE4AEE">
          <w:t>. There are three output configuration fields that need to be configured in Advanced Settings. Populate these with the same values used in the Standard settings.</w:t>
        </w:r>
      </w:moveTo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4480"/>
        <w:gridCol w:w="1866"/>
      </w:tblGrid>
      <w:tr w:rsidR="002B798A" w:rsidRPr="00DE4AEE" w14:paraId="04496725" w14:textId="77777777" w:rsidTr="008A402D">
        <w:trPr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166D8735" w14:textId="77777777" w:rsidR="002B798A" w:rsidRPr="00DE4AEE" w:rsidRDefault="002B798A" w:rsidP="008A402D">
            <w:pPr>
              <w:rPr>
                <w:moveTo w:id="286" w:author="matt marker admin" w:date="2024-09-27T15:27:00Z" w16du:dateUtc="2024-09-27T20:27:00Z"/>
                <w:b/>
                <w:bCs/>
              </w:rPr>
            </w:pPr>
            <w:moveTo w:id="287" w:author="matt marker admin" w:date="2024-09-27T15:27:00Z" w16du:dateUtc="2024-09-27T20:27:00Z">
              <w:r w:rsidRPr="00DE4AEE">
                <w:rPr>
                  <w:b/>
                  <w:bCs/>
                </w:rPr>
                <w:lastRenderedPageBreak/>
                <w:t>Setting Name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02E8B43B" w14:textId="77777777" w:rsidR="002B798A" w:rsidRPr="00DE4AEE" w:rsidRDefault="002B798A" w:rsidP="008A402D">
            <w:pPr>
              <w:rPr>
                <w:moveTo w:id="288" w:author="matt marker admin" w:date="2024-09-27T15:27:00Z" w16du:dateUtc="2024-09-27T20:27:00Z"/>
                <w:b/>
                <w:bCs/>
              </w:rPr>
            </w:pPr>
            <w:moveTo w:id="289" w:author="matt marker admin" w:date="2024-09-27T15:27:00Z" w16du:dateUtc="2024-09-27T20:27:00Z">
              <w:r w:rsidRPr="00DE4AEE">
                <w:rPr>
                  <w:b/>
                  <w:bCs/>
                </w:rPr>
                <w:t>Description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3456E2D9" w14:textId="77777777" w:rsidR="002B798A" w:rsidRPr="00DE4AEE" w:rsidRDefault="002B798A" w:rsidP="008A402D">
            <w:pPr>
              <w:rPr>
                <w:moveTo w:id="290" w:author="matt marker admin" w:date="2024-09-27T15:27:00Z" w16du:dateUtc="2024-09-27T20:27:00Z"/>
                <w:b/>
                <w:bCs/>
              </w:rPr>
            </w:pPr>
            <w:moveTo w:id="291" w:author="matt marker admin" w:date="2024-09-27T15:27:00Z" w16du:dateUtc="2024-09-27T20:27:00Z">
              <w:r w:rsidRPr="00DE4AEE">
                <w:rPr>
                  <w:b/>
                  <w:bCs/>
                </w:rPr>
                <w:t>Sample Value</w:t>
              </w:r>
            </w:moveTo>
          </w:p>
        </w:tc>
      </w:tr>
      <w:tr w:rsidR="002B798A" w:rsidRPr="00DE4AEE" w14:paraId="20DC5907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0F06A56D" w14:textId="77777777" w:rsidR="002B798A" w:rsidRPr="00DE4AEE" w:rsidRDefault="002B798A" w:rsidP="008A402D">
            <w:pPr>
              <w:rPr>
                <w:moveTo w:id="292" w:author="matt marker admin" w:date="2024-09-27T15:27:00Z" w16du:dateUtc="2024-09-27T20:27:00Z"/>
              </w:rPr>
            </w:pPr>
            <w:moveTo w:id="293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Input </w:t>
              </w:r>
              <w:proofErr w:type="spellStart"/>
              <w:r w:rsidRPr="00DE4AEE">
                <w:rPr>
                  <w:b/>
                  <w:bCs/>
                </w:rPr>
                <w:t>sObject</w:t>
              </w:r>
              <w:proofErr w:type="spellEnd"/>
              <w:r w:rsidRPr="00DE4AEE">
                <w:rPr>
                  <w:b/>
                  <w:bCs/>
                </w:rPr>
                <w:t xml:space="preserve"> collection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0D04F5CE" w14:textId="77777777" w:rsidR="002B798A" w:rsidRPr="00DE4AEE" w:rsidRDefault="002B798A" w:rsidP="008A402D">
            <w:pPr>
              <w:rPr>
                <w:moveTo w:id="294" w:author="matt marker admin" w:date="2024-09-27T15:27:00Z" w16du:dateUtc="2024-09-27T20:27:00Z"/>
              </w:rPr>
            </w:pPr>
            <w:moveTo w:id="295" w:author="matt marker admin" w:date="2024-09-27T15:27:00Z" w16du:dateUtc="2024-09-27T20:27:00Z">
              <w:r w:rsidRPr="00DE4AEE">
                <w:t>This is the Record Collection Variable created to store the records that will be selectable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256A3F3" w14:textId="77777777" w:rsidR="002B798A" w:rsidRPr="00DE4AEE" w:rsidRDefault="002B798A" w:rsidP="008A402D">
            <w:pPr>
              <w:rPr>
                <w:moveTo w:id="296" w:author="matt marker admin" w:date="2024-09-27T15:27:00Z" w16du:dateUtc="2024-09-27T20:27:00Z"/>
              </w:rPr>
            </w:pPr>
            <w:proofErr w:type="spellStart"/>
            <w:moveTo w:id="297" w:author="matt marker admin" w:date="2024-09-27T15:27:00Z" w16du:dateUtc="2024-09-27T20:27:00Z">
              <w:r w:rsidRPr="00DE4AEE">
                <w:t>inputAccountList</w:t>
              </w:r>
              <w:proofErr w:type="spellEnd"/>
            </w:moveTo>
          </w:p>
        </w:tc>
      </w:tr>
      <w:tr w:rsidR="002B798A" w:rsidRPr="00DE4AEE" w14:paraId="24BF1B4D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40501A6A" w14:textId="77777777" w:rsidR="002B798A" w:rsidRPr="00DE4AEE" w:rsidRDefault="002B798A" w:rsidP="008A402D">
            <w:pPr>
              <w:rPr>
                <w:moveTo w:id="298" w:author="matt marker admin" w:date="2024-09-27T15:27:00Z" w16du:dateUtc="2024-09-27T20:27:00Z"/>
              </w:rPr>
            </w:pPr>
            <w:moveTo w:id="299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Output the count of </w:t>
              </w:r>
              <w:proofErr w:type="spellStart"/>
              <w:r w:rsidRPr="00DE4AEE">
                <w:rPr>
                  <w:b/>
                  <w:bCs/>
                </w:rPr>
                <w:t>selectedSObjectsList</w:t>
              </w:r>
              <w:proofErr w:type="spellEnd"/>
              <w:r w:rsidRPr="00DE4AEE">
                <w:rPr>
                  <w:b/>
                  <w:bCs/>
                </w:rPr>
                <w:t xml:space="preserve"> records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5C12292D" w14:textId="77777777" w:rsidR="002B798A" w:rsidRPr="00DE4AEE" w:rsidRDefault="002B798A" w:rsidP="008A402D">
            <w:pPr>
              <w:rPr>
                <w:moveTo w:id="300" w:author="matt marker admin" w:date="2024-09-27T15:27:00Z" w16du:dateUtc="2024-09-27T20:27:00Z"/>
              </w:rPr>
            </w:pPr>
            <w:moveTo w:id="301" w:author="matt marker admin" w:date="2024-09-27T15:27:00Z" w16du:dateUtc="2024-09-27T20:27:00Z">
              <w:r w:rsidRPr="00DE4AEE">
                <w:t>This is the Variable created that stores the count of records in the SELECTED Record Collection Variable</w:t>
              </w:r>
            </w:moveTo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FC286ED" w14:textId="77777777" w:rsidR="002B798A" w:rsidRPr="00DE4AEE" w:rsidRDefault="002B798A" w:rsidP="008A402D">
            <w:pPr>
              <w:rPr>
                <w:moveTo w:id="302" w:author="matt marker admin" w:date="2024-09-27T15:27:00Z" w16du:dateUtc="2024-09-27T20:27:00Z"/>
              </w:rPr>
            </w:pPr>
            <w:proofErr w:type="spellStart"/>
            <w:moveTo w:id="303" w:author="matt marker admin" w:date="2024-09-27T15:27:00Z" w16du:dateUtc="2024-09-27T20:27:00Z">
              <w:r w:rsidRPr="00DE4AEE">
                <w:t>selectedListCount</w:t>
              </w:r>
              <w:proofErr w:type="spellEnd"/>
            </w:moveTo>
          </w:p>
        </w:tc>
      </w:tr>
      <w:tr w:rsidR="002B798A" w:rsidRPr="00DE4AEE" w14:paraId="42E71448" w14:textId="77777777" w:rsidTr="008A402D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vAlign w:val="center"/>
            <w:hideMark/>
          </w:tcPr>
          <w:p w14:paraId="52870D59" w14:textId="77777777" w:rsidR="002B798A" w:rsidRPr="00DE4AEE" w:rsidRDefault="002B798A" w:rsidP="008A402D">
            <w:pPr>
              <w:rPr>
                <w:moveTo w:id="304" w:author="matt marker admin" w:date="2024-09-27T15:27:00Z" w16du:dateUtc="2024-09-27T20:27:00Z"/>
              </w:rPr>
            </w:pPr>
            <w:moveTo w:id="305" w:author="matt marker admin" w:date="2024-09-27T15:27:00Z" w16du:dateUtc="2024-09-27T20:27:00Z">
              <w:r w:rsidRPr="00DE4AEE">
                <w:rPr>
                  <w:b/>
                  <w:bCs/>
                </w:rPr>
                <w:t xml:space="preserve">Selected </w:t>
              </w:r>
              <w:proofErr w:type="spellStart"/>
              <w:r w:rsidRPr="00DE4AEE">
                <w:rPr>
                  <w:b/>
                  <w:bCs/>
                </w:rPr>
                <w:t>sObjects</w:t>
              </w:r>
              <w:proofErr w:type="spellEnd"/>
              <w:r w:rsidRPr="00DE4AEE">
                <w:rPr>
                  <w:b/>
                  <w:bCs/>
                </w:rPr>
                <w:t xml:space="preserve"> collection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2217E7E6" w14:textId="77777777" w:rsidR="002B798A" w:rsidRPr="00DE4AEE" w:rsidRDefault="002B798A" w:rsidP="008A402D">
            <w:pPr>
              <w:rPr>
                <w:moveTo w:id="306" w:author="matt marker admin" w:date="2024-09-27T15:27:00Z" w16du:dateUtc="2024-09-27T20:27:00Z"/>
              </w:rPr>
            </w:pPr>
            <w:moveTo w:id="307" w:author="matt marker admin" w:date="2024-09-27T15:27:00Z" w16du:dateUtc="2024-09-27T20:27:00Z">
              <w:r w:rsidRPr="00DE4AEE">
                <w:t>This is the Record Collection Variable created to store the records that have been selected</w:t>
              </w:r>
            </w:moveTo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0A2830DC" w14:textId="77777777" w:rsidR="002B798A" w:rsidRPr="00DE4AEE" w:rsidRDefault="002B798A" w:rsidP="008A402D">
            <w:pPr>
              <w:rPr>
                <w:moveTo w:id="308" w:author="matt marker admin" w:date="2024-09-27T15:27:00Z" w16du:dateUtc="2024-09-27T20:27:00Z"/>
              </w:rPr>
            </w:pPr>
            <w:proofErr w:type="spellStart"/>
            <w:moveTo w:id="309" w:author="matt marker admin" w:date="2024-09-27T15:27:00Z" w16du:dateUtc="2024-09-27T20:27:00Z">
              <w:r w:rsidRPr="00DE4AEE">
                <w:t>selectedAccountList</w:t>
              </w:r>
              <w:proofErr w:type="spellEnd"/>
            </w:moveTo>
          </w:p>
        </w:tc>
      </w:tr>
      <w:moveToRangeEnd w:id="220"/>
    </w:tbl>
    <w:p w14:paraId="66BB459F" w14:textId="77777777" w:rsidR="002B798A" w:rsidRDefault="002B798A" w:rsidP="00DE4AEE">
      <w:pPr>
        <w:rPr>
          <w:ins w:id="310" w:author="matt marker admin" w:date="2024-09-27T10:28:00Z" w16du:dateUtc="2024-09-27T15:28:00Z"/>
        </w:rPr>
      </w:pPr>
    </w:p>
    <w:p w14:paraId="06E434A7" w14:textId="51FC8074" w:rsidR="009D4BCB" w:rsidRDefault="009D4BCB" w:rsidP="00DE4AEE">
      <w:pPr>
        <w:rPr>
          <w:ins w:id="311" w:author="matt marker admin" w:date="2024-09-27T10:30:00Z" w16du:dateUtc="2024-09-27T15:30:00Z"/>
        </w:rPr>
      </w:pPr>
      <w:ins w:id="312" w:author="matt marker admin" w:date="2024-09-27T10:28:00Z" w16du:dateUtc="2024-09-27T15:28:00Z">
        <w:r w:rsidRPr="009D4BCB">
          <w:drawing>
            <wp:inline distT="0" distB="0" distL="0" distR="0" wp14:anchorId="5ED8CC3D" wp14:editId="0C572266">
              <wp:extent cx="5943600" cy="2547620"/>
              <wp:effectExtent l="0" t="0" r="0" b="5080"/>
              <wp:docPr id="1244277131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4277131" name="Picture 1" descr="A screenshot of a computer&#10;&#10;Description automatically generated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47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D41058" w14:textId="77777777" w:rsidR="009D4BCB" w:rsidRDefault="009D4BCB" w:rsidP="00DE4AEE">
      <w:pPr>
        <w:rPr>
          <w:ins w:id="313" w:author="matt marker admin" w:date="2024-09-27T10:30:00Z" w16du:dateUtc="2024-09-27T15:30:00Z"/>
        </w:rPr>
      </w:pPr>
    </w:p>
    <w:p w14:paraId="23E5423B" w14:textId="6E8D7282" w:rsidR="009D4BCB" w:rsidRDefault="009D4BCB" w:rsidP="00DE4AEE">
      <w:pPr>
        <w:rPr>
          <w:ins w:id="314" w:author="matt marker admin" w:date="2024-09-27T10:31:00Z" w16du:dateUtc="2024-09-27T15:31:00Z"/>
        </w:rPr>
      </w:pPr>
      <w:ins w:id="315" w:author="matt marker admin" w:date="2024-09-27T10:30:00Z" w16du:dateUtc="2024-09-27T15:30:00Z">
        <w:r w:rsidRPr="009D4BCB">
          <w:lastRenderedPageBreak/>
          <w:drawing>
            <wp:inline distT="0" distB="0" distL="0" distR="0" wp14:anchorId="436EC7D5" wp14:editId="6ECDA94A">
              <wp:extent cx="5582429" cy="6763694"/>
              <wp:effectExtent l="0" t="0" r="0" b="0"/>
              <wp:docPr id="417545392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7545392" name="Picture 1" descr="A screenshot of a computer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2429" cy="6763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4C5919E" w14:textId="77777777" w:rsidR="009D4BCB" w:rsidRDefault="009D4BCB" w:rsidP="00DE4AEE">
      <w:pPr>
        <w:rPr>
          <w:ins w:id="316" w:author="matt marker admin" w:date="2024-09-27T10:31:00Z" w16du:dateUtc="2024-09-27T15:31:00Z"/>
        </w:rPr>
      </w:pPr>
    </w:p>
    <w:p w14:paraId="234DB7E6" w14:textId="2653A438" w:rsidR="009D4BCB" w:rsidRDefault="009D4BCB" w:rsidP="00DE4AEE">
      <w:pPr>
        <w:rPr>
          <w:ins w:id="317" w:author="matt marker admin" w:date="2024-09-27T10:34:00Z" w16du:dateUtc="2024-09-27T15:34:00Z"/>
        </w:rPr>
      </w:pPr>
      <w:ins w:id="318" w:author="matt marker admin" w:date="2024-09-27T10:31:00Z" w16du:dateUtc="2024-09-27T15:31:00Z">
        <w:r>
          <w:t>Advanced drop-down</w:t>
        </w:r>
      </w:ins>
    </w:p>
    <w:p w14:paraId="1D7B6A65" w14:textId="77777777" w:rsidR="002A06FB" w:rsidRDefault="002A06FB" w:rsidP="00DE4AEE">
      <w:pPr>
        <w:rPr>
          <w:ins w:id="319" w:author="matt marker admin" w:date="2024-09-27T10:34:00Z" w16du:dateUtc="2024-09-27T15:34:00Z"/>
        </w:rPr>
      </w:pPr>
    </w:p>
    <w:p w14:paraId="7121A403" w14:textId="296829A5" w:rsidR="002A06FB" w:rsidRDefault="002A06FB" w:rsidP="00DE4AEE">
      <w:pPr>
        <w:rPr>
          <w:ins w:id="320" w:author="matt marker admin" w:date="2024-09-27T10:10:00Z" w16du:dateUtc="2024-09-27T15:10:00Z"/>
        </w:rPr>
      </w:pPr>
      <w:ins w:id="321" w:author="matt marker admin" w:date="2024-09-27T10:34:00Z" w16du:dateUtc="2024-09-27T15:34:00Z">
        <w:r w:rsidRPr="002A06FB">
          <w:lastRenderedPageBreak/>
          <w:drawing>
            <wp:inline distT="0" distB="0" distL="0" distR="0" wp14:anchorId="1C126ED1" wp14:editId="0A321388">
              <wp:extent cx="4848902" cy="6477904"/>
              <wp:effectExtent l="0" t="0" r="8890" b="0"/>
              <wp:docPr id="94210451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2104515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8902" cy="6477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CC45DB" w14:textId="77777777" w:rsidR="007B7B73" w:rsidRPr="00DE4AEE" w:rsidRDefault="007B7B73" w:rsidP="00DE4AEE"/>
    <w:p w14:paraId="39EC9E9B" w14:textId="77777777" w:rsidR="00DE4AEE" w:rsidRPr="00DE4AEE" w:rsidRDefault="00DE4AEE" w:rsidP="00DE4AEE">
      <w:r w:rsidRPr="00DE4AEE">
        <w:t>Adding and Configuring Sticky Selectron</w:t>
      </w:r>
    </w:p>
    <w:p w14:paraId="458D8490" w14:textId="77B4EA7E" w:rsidR="00DE4AEE" w:rsidRPr="00DE4AEE" w:rsidRDefault="00DE4AEE" w:rsidP="00DE4AEE">
      <w:r w:rsidRPr="00DE4AEE">
        <w:t xml:space="preserve">Sticky Selectron is available from a Screen Element in Edit mode. Select Sticky Selectron from the Components tab and drag it </w:t>
      </w:r>
      <w:del w:id="322" w:author="matt marker admin" w:date="2024-09-27T08:56:00Z" w16du:dateUtc="2024-09-27T13:56:00Z">
        <w:r w:rsidRPr="00DE4AEE" w:rsidDel="00951DC3">
          <w:delText xml:space="preserve">into </w:delText>
        </w:r>
      </w:del>
      <w:ins w:id="323" w:author="matt marker admin" w:date="2024-09-27T08:56:00Z" w16du:dateUtc="2024-09-27T13:56:00Z">
        <w:r w:rsidR="00951DC3">
          <w:t>onto</w:t>
        </w:r>
        <w:r w:rsidR="00951DC3" w:rsidRPr="00DE4AEE">
          <w:t xml:space="preserve"> </w:t>
        </w:r>
      </w:ins>
      <w:r w:rsidRPr="00DE4AEE">
        <w:t xml:space="preserve">the screen. Once Sticky Selectron is on the screen </w:t>
      </w:r>
      <w:del w:id="324" w:author="matt marker admin" w:date="2024-09-27T08:28:00Z" w16du:dateUtc="2024-09-27T13:28:00Z">
        <w:r w:rsidRPr="00DE4AEE" w:rsidDel="00247169">
          <w:delText>elemenent, click on it so that you can</w:delText>
        </w:r>
      </w:del>
      <w:ins w:id="325" w:author="matt marker admin" w:date="2024-09-27T08:28:00Z" w16du:dateUtc="2024-09-27T13:28:00Z">
        <w:r w:rsidR="00247169">
          <w:t>element, click on it to</w:t>
        </w:r>
      </w:ins>
      <w:r w:rsidRPr="00DE4AEE">
        <w:t xml:space="preserve"> configure it. Please follow the next section (Configuration Options) for information on </w:t>
      </w:r>
      <w:del w:id="326" w:author="matt marker admin" w:date="2024-09-27T08:28:00Z" w16du:dateUtc="2024-09-27T13:28:00Z">
        <w:r w:rsidRPr="00DE4AEE" w:rsidDel="00247169">
          <w:delText>how to configure</w:delText>
        </w:r>
      </w:del>
      <w:ins w:id="327" w:author="matt marker admin" w:date="2024-09-27T08:28:00Z" w16du:dateUtc="2024-09-27T13:28:00Z">
        <w:r w:rsidR="00247169">
          <w:t>configuring</w:t>
        </w:r>
      </w:ins>
      <w:r w:rsidRPr="00DE4AEE">
        <w:t xml:space="preserve"> each setting.</w:t>
      </w:r>
    </w:p>
    <w:p w14:paraId="61236380" w14:textId="1EFC8481" w:rsidR="00DE4AEE" w:rsidRPr="00DE4AEE" w:rsidRDefault="00DE4AEE" w:rsidP="00DE4AEE">
      <w:r w:rsidRPr="00DE4AEE">
        <w:lastRenderedPageBreak/>
        <w:drawing>
          <wp:inline distT="0" distB="0" distL="0" distR="0" wp14:anchorId="17695961" wp14:editId="7D4F62C7">
            <wp:extent cx="5943600" cy="2517140"/>
            <wp:effectExtent l="0" t="0" r="0" b="0"/>
            <wp:docPr id="545955018" name="Picture 3" descr="Sticky Selectron LWC Selectio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icky Selectron LWC Selection Screensho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0184" w14:textId="011CDB28" w:rsidR="00DE4AEE" w:rsidRPr="00DE4AEE" w:rsidDel="002B798A" w:rsidRDefault="00DE4AEE" w:rsidP="00DE4AEE">
      <w:pPr>
        <w:rPr>
          <w:moveFrom w:id="328" w:author="matt marker admin" w:date="2024-09-27T15:27:00Z" w16du:dateUtc="2024-09-27T20:27:00Z"/>
        </w:rPr>
      </w:pPr>
      <w:moveFromRangeStart w:id="329" w:author="matt marker admin" w:date="2024-09-27T15:27:00Z" w:name="move178343283"/>
      <w:moveFrom w:id="330" w:author="matt marker admin" w:date="2024-09-27T15:27:00Z" w16du:dateUtc="2024-09-27T20:27:00Z">
        <w:r w:rsidRPr="00DE4AEE" w:rsidDel="002B798A">
          <w:t>Configuration Options</w:t>
        </w:r>
      </w:moveFrom>
    </w:p>
    <w:p w14:paraId="791FDA86" w14:textId="473676F2" w:rsidR="00DE4AEE" w:rsidRPr="00DE4AEE" w:rsidDel="002B798A" w:rsidRDefault="00DE4AEE" w:rsidP="00DE4AEE">
      <w:pPr>
        <w:rPr>
          <w:moveFrom w:id="331" w:author="matt marker admin" w:date="2024-09-27T15:27:00Z" w16du:dateUtc="2024-09-27T20:27:00Z"/>
        </w:rPr>
      </w:pPr>
      <w:moveFrom w:id="332" w:author="matt marker admin" w:date="2024-09-27T15:27:00Z" w16du:dateUtc="2024-09-27T20:27:00Z">
        <w:r w:rsidRPr="00DE4AEE" w:rsidDel="002B798A">
          <w:t>Below is a list of the settings that need to be configured.</w:t>
        </w:r>
      </w:moveFrom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597"/>
        <w:gridCol w:w="3233"/>
      </w:tblGrid>
      <w:tr w:rsidR="00DE4AEE" w:rsidRPr="00DE4AEE" w:rsidDel="002B798A" w14:paraId="7E4CA49D" w14:textId="7F374B93" w:rsidTr="00DE4AEE">
        <w:trPr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560F4203" w14:textId="702721A9" w:rsidR="00DE4AEE" w:rsidRPr="00DE4AEE" w:rsidDel="002B798A" w:rsidRDefault="00DE4AEE" w:rsidP="00DE4AEE">
            <w:pPr>
              <w:rPr>
                <w:moveFrom w:id="333" w:author="matt marker admin" w:date="2024-09-27T15:27:00Z" w16du:dateUtc="2024-09-27T20:27:00Z"/>
                <w:b/>
                <w:bCs/>
              </w:rPr>
            </w:pPr>
            <w:moveFrom w:id="334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Setting Name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22644655" w14:textId="3807DFE2" w:rsidR="00DE4AEE" w:rsidRPr="00DE4AEE" w:rsidDel="002B798A" w:rsidRDefault="00DE4AEE" w:rsidP="00DE4AEE">
            <w:pPr>
              <w:rPr>
                <w:moveFrom w:id="335" w:author="matt marker admin" w:date="2024-09-27T15:27:00Z" w16du:dateUtc="2024-09-27T20:27:00Z"/>
                <w:b/>
                <w:bCs/>
              </w:rPr>
            </w:pPr>
            <w:moveFrom w:id="336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Description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7BEAEB2A" w14:textId="18AEA687" w:rsidR="00DE4AEE" w:rsidRPr="00DE4AEE" w:rsidDel="002B798A" w:rsidRDefault="00DE4AEE" w:rsidP="00DE4AEE">
            <w:pPr>
              <w:rPr>
                <w:moveFrom w:id="337" w:author="matt marker admin" w:date="2024-09-27T15:27:00Z" w16du:dateUtc="2024-09-27T20:27:00Z"/>
                <w:b/>
                <w:bCs/>
              </w:rPr>
            </w:pPr>
            <w:moveFrom w:id="338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Sample Value</w:t>
              </w:r>
            </w:moveFrom>
          </w:p>
        </w:tc>
      </w:tr>
      <w:tr w:rsidR="00DE4AEE" w:rsidRPr="00DE4AEE" w:rsidDel="002B798A" w14:paraId="1BD20E59" w14:textId="13667BFE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5D540CB3" w14:textId="55656666" w:rsidR="00DE4AEE" w:rsidRPr="00DE4AEE" w:rsidDel="002B798A" w:rsidRDefault="00DE4AEE" w:rsidP="00DE4AEE">
            <w:pPr>
              <w:rPr>
                <w:moveFrom w:id="339" w:author="matt marker admin" w:date="2024-09-27T15:27:00Z" w16du:dateUtc="2024-09-27T20:27:00Z"/>
              </w:rPr>
            </w:pPr>
            <w:moveFrom w:id="340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API Name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7C781DFE" w14:textId="2375BD57" w:rsidR="00DE4AEE" w:rsidRPr="00DE4AEE" w:rsidDel="002B798A" w:rsidRDefault="00DE4AEE" w:rsidP="00DE4AEE">
            <w:pPr>
              <w:rPr>
                <w:moveFrom w:id="341" w:author="matt marker admin" w:date="2024-09-27T15:27:00Z" w16du:dateUtc="2024-09-27T20:27:00Z"/>
              </w:rPr>
            </w:pPr>
            <w:moveFrom w:id="342" w:author="matt marker admin" w:date="2024-09-27T15:27:00Z" w16du:dateUtc="2024-09-27T20:27:00Z">
              <w:r w:rsidRPr="00DE4AEE" w:rsidDel="002B798A">
                <w:t>Whatever API Name you want to give the component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72399DA" w14:textId="4C1D1975" w:rsidR="00DE4AEE" w:rsidRPr="00DE4AEE" w:rsidDel="002B798A" w:rsidRDefault="00DE4AEE" w:rsidP="00DE4AEE">
            <w:pPr>
              <w:rPr>
                <w:moveFrom w:id="343" w:author="matt marker admin" w:date="2024-09-27T15:27:00Z" w16du:dateUtc="2024-09-27T20:27:00Z"/>
              </w:rPr>
            </w:pPr>
            <w:moveFrom w:id="344" w:author="matt marker admin" w:date="2024-09-27T15:27:00Z" w16du:dateUtc="2024-09-27T20:27:00Z">
              <w:r w:rsidRPr="00DE4AEE" w:rsidDel="002B798A">
                <w:t>Display_Sticky_Selectron_Accounts</w:t>
              </w:r>
            </w:moveFrom>
          </w:p>
        </w:tc>
      </w:tr>
      <w:tr w:rsidR="00DE4AEE" w:rsidRPr="00DE4AEE" w:rsidDel="002B798A" w14:paraId="72F1F17B" w14:textId="01F800DC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647D311D" w14:textId="2F19DE31" w:rsidR="00DE4AEE" w:rsidRPr="00DE4AEE" w:rsidDel="002B798A" w:rsidRDefault="00DE4AEE" w:rsidP="00DE4AEE">
            <w:pPr>
              <w:rPr>
                <w:moveFrom w:id="345" w:author="matt marker admin" w:date="2024-09-27T15:27:00Z" w16du:dateUtc="2024-09-27T20:27:00Z"/>
              </w:rPr>
            </w:pPr>
            <w:moveFrom w:id="346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Input sObject Type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1D21BFF" w14:textId="22F44E6C" w:rsidR="00DE4AEE" w:rsidRPr="00DE4AEE" w:rsidDel="002B798A" w:rsidRDefault="00DE4AEE" w:rsidP="00DE4AEE">
            <w:pPr>
              <w:rPr>
                <w:moveFrom w:id="347" w:author="matt marker admin" w:date="2024-09-27T15:27:00Z" w16du:dateUtc="2024-09-27T20:27:00Z"/>
              </w:rPr>
            </w:pPr>
            <w:moveFrom w:id="348" w:author="matt marker admin" w:date="2024-09-27T15:27:00Z" w16du:dateUtc="2024-09-27T20:27:00Z">
              <w:r w:rsidRPr="00DE4AEE" w:rsidDel="002B798A">
                <w:t>This is the Object used by Sticky Selectron, once you select an object and save this field will not be editable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488E624" w14:textId="418AB96A" w:rsidR="00DE4AEE" w:rsidRPr="00DE4AEE" w:rsidDel="002B798A" w:rsidRDefault="00DE4AEE" w:rsidP="00DE4AEE">
            <w:pPr>
              <w:rPr>
                <w:moveFrom w:id="349" w:author="matt marker admin" w:date="2024-09-27T15:27:00Z" w16du:dateUtc="2024-09-27T20:27:00Z"/>
              </w:rPr>
            </w:pPr>
            <w:moveFrom w:id="350" w:author="matt marker admin" w:date="2024-09-27T15:27:00Z" w16du:dateUtc="2024-09-27T20:27:00Z">
              <w:r w:rsidRPr="00DE4AEE" w:rsidDel="002B798A">
                <w:t>Account</w:t>
              </w:r>
            </w:moveFrom>
          </w:p>
        </w:tc>
      </w:tr>
      <w:tr w:rsidR="00DE4AEE" w:rsidRPr="00DE4AEE" w:rsidDel="002B798A" w14:paraId="5B368767" w14:textId="26ABCAF7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46C9E5EF" w14:textId="6806601F" w:rsidR="00DE4AEE" w:rsidRPr="00DE4AEE" w:rsidDel="002B798A" w:rsidRDefault="00DE4AEE" w:rsidP="00DE4AEE">
            <w:pPr>
              <w:rPr>
                <w:moveFrom w:id="351" w:author="matt marker admin" w:date="2024-09-27T15:27:00Z" w16du:dateUtc="2024-09-27T20:27:00Z"/>
              </w:rPr>
            </w:pPr>
            <w:moveFrom w:id="352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Input (Left) Table’s Field Names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4A86CB2E" w14:textId="1AAA7829" w:rsidR="00DE4AEE" w:rsidRPr="00DE4AEE" w:rsidDel="002B798A" w:rsidRDefault="00DE4AEE" w:rsidP="00DE4AEE">
            <w:pPr>
              <w:rPr>
                <w:moveFrom w:id="353" w:author="matt marker admin" w:date="2024-09-27T15:27:00Z" w16du:dateUtc="2024-09-27T20:27:00Z"/>
              </w:rPr>
            </w:pPr>
            <w:moveFrom w:id="354" w:author="matt marker admin" w:date="2024-09-27T15:27:00Z" w16du:dateUtc="2024-09-27T20:27:00Z">
              <w:r w:rsidRPr="00DE4AEE" w:rsidDel="002B798A">
                <w:t>This is the Collection Variable that is used to configure which columns should display on the left </w:t>
              </w:r>
              <w:r w:rsidRPr="00DE4AEE" w:rsidDel="002B798A">
                <w:rPr>
                  <w:i/>
                  <w:iCs/>
                </w:rPr>
                <w:t>selectable</w:t>
              </w:r>
              <w:r w:rsidRPr="00DE4AEE" w:rsidDel="002B798A">
                <w:t> side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02D76E2" w14:textId="134DB1D4" w:rsidR="00DE4AEE" w:rsidRPr="00DE4AEE" w:rsidDel="002B798A" w:rsidRDefault="00DE4AEE" w:rsidP="00DE4AEE">
            <w:pPr>
              <w:rPr>
                <w:moveFrom w:id="355" w:author="matt marker admin" w:date="2024-09-27T15:27:00Z" w16du:dateUtc="2024-09-27T20:27:00Z"/>
              </w:rPr>
            </w:pPr>
            <w:moveFrom w:id="356" w:author="matt marker admin" w:date="2024-09-27T15:27:00Z" w16du:dateUtc="2024-09-27T20:27:00Z">
              <w:r w:rsidRPr="00DE4AEE" w:rsidDel="002B798A">
                <w:t>inputTableFieldNames</w:t>
              </w:r>
            </w:moveFrom>
          </w:p>
        </w:tc>
      </w:tr>
      <w:tr w:rsidR="00DE4AEE" w:rsidRPr="00DE4AEE" w:rsidDel="002B798A" w14:paraId="56F579DE" w14:textId="5C7471FF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55F56950" w14:textId="4496D4D2" w:rsidR="00DE4AEE" w:rsidRPr="00DE4AEE" w:rsidDel="002B798A" w:rsidRDefault="00DE4AEE" w:rsidP="00DE4AEE">
            <w:pPr>
              <w:rPr>
                <w:moveFrom w:id="357" w:author="matt marker admin" w:date="2024-09-27T15:27:00Z" w16du:dateUtc="2024-09-27T20:27:00Z"/>
              </w:rPr>
            </w:pPr>
            <w:moveFrom w:id="358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Input sObject collection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42D5F54F" w14:textId="71A3A680" w:rsidR="00DE4AEE" w:rsidRPr="00DE4AEE" w:rsidDel="002B798A" w:rsidRDefault="00DE4AEE" w:rsidP="00DE4AEE">
            <w:pPr>
              <w:rPr>
                <w:moveFrom w:id="359" w:author="matt marker admin" w:date="2024-09-27T15:27:00Z" w16du:dateUtc="2024-09-27T20:27:00Z"/>
              </w:rPr>
            </w:pPr>
            <w:moveFrom w:id="360" w:author="matt marker admin" w:date="2024-09-27T15:27:00Z" w16du:dateUtc="2024-09-27T20:27:00Z">
              <w:r w:rsidRPr="00DE4AEE" w:rsidDel="002B798A">
                <w:t>This is the Record Collection Variable created to store the records that will be selectable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530A9F9" w14:textId="1E707CE7" w:rsidR="00DE4AEE" w:rsidRPr="00DE4AEE" w:rsidDel="002B798A" w:rsidRDefault="00DE4AEE" w:rsidP="00DE4AEE">
            <w:pPr>
              <w:rPr>
                <w:moveFrom w:id="361" w:author="matt marker admin" w:date="2024-09-27T15:27:00Z" w16du:dateUtc="2024-09-27T20:27:00Z"/>
              </w:rPr>
            </w:pPr>
            <w:moveFrom w:id="362" w:author="matt marker admin" w:date="2024-09-27T15:27:00Z" w16du:dateUtc="2024-09-27T20:27:00Z">
              <w:r w:rsidRPr="00DE4AEE" w:rsidDel="002B798A">
                <w:t>inputAccountList</w:t>
              </w:r>
            </w:moveFrom>
          </w:p>
        </w:tc>
      </w:tr>
      <w:tr w:rsidR="00DE4AEE" w:rsidRPr="00DE4AEE" w:rsidDel="002B798A" w14:paraId="33454437" w14:textId="43FDD0A3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22510D45" w14:textId="7324321B" w:rsidR="00DE4AEE" w:rsidRPr="00DE4AEE" w:rsidDel="002B798A" w:rsidRDefault="00DE4AEE" w:rsidP="00DE4AEE">
            <w:pPr>
              <w:rPr>
                <w:moveFrom w:id="363" w:author="matt marker admin" w:date="2024-09-27T15:27:00Z" w16du:dateUtc="2024-09-27T20:27:00Z"/>
              </w:rPr>
            </w:pPr>
            <w:moveFrom w:id="364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Selected (Right) Table’s Field Names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A76DED2" w14:textId="661C0B79" w:rsidR="00DE4AEE" w:rsidRPr="00DE4AEE" w:rsidDel="002B798A" w:rsidRDefault="00DE4AEE" w:rsidP="00DE4AEE">
            <w:pPr>
              <w:rPr>
                <w:moveFrom w:id="365" w:author="matt marker admin" w:date="2024-09-27T15:27:00Z" w16du:dateUtc="2024-09-27T20:27:00Z"/>
              </w:rPr>
            </w:pPr>
            <w:moveFrom w:id="366" w:author="matt marker admin" w:date="2024-09-27T15:27:00Z" w16du:dateUtc="2024-09-27T20:27:00Z">
              <w:r w:rsidRPr="00DE4AEE" w:rsidDel="002B798A">
                <w:t>This is the Collection Variable that is used to configure which columns should display on the right </w:t>
              </w:r>
              <w:r w:rsidRPr="00DE4AEE" w:rsidDel="002B798A">
                <w:rPr>
                  <w:i/>
                  <w:iCs/>
                </w:rPr>
                <w:t>selected</w:t>
              </w:r>
              <w:r w:rsidRPr="00DE4AEE" w:rsidDel="002B798A">
                <w:t> side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5D4ECE18" w14:textId="278F6AB8" w:rsidR="00DE4AEE" w:rsidRPr="00DE4AEE" w:rsidDel="002B798A" w:rsidRDefault="00DE4AEE" w:rsidP="00DE4AEE">
            <w:pPr>
              <w:rPr>
                <w:moveFrom w:id="367" w:author="matt marker admin" w:date="2024-09-27T15:27:00Z" w16du:dateUtc="2024-09-27T20:27:00Z"/>
              </w:rPr>
            </w:pPr>
            <w:moveFrom w:id="368" w:author="matt marker admin" w:date="2024-09-27T15:27:00Z" w16du:dateUtc="2024-09-27T20:27:00Z">
              <w:r w:rsidRPr="00DE4AEE" w:rsidDel="002B798A">
                <w:t>selectedTableFieldNames</w:t>
              </w:r>
            </w:moveFrom>
          </w:p>
        </w:tc>
      </w:tr>
      <w:tr w:rsidR="00DE4AEE" w:rsidRPr="00DE4AEE" w:rsidDel="002B798A" w14:paraId="1D05490B" w14:textId="18AB404E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0356AF20" w14:textId="74B1491E" w:rsidR="00DE4AEE" w:rsidRPr="00DE4AEE" w:rsidDel="002B798A" w:rsidRDefault="00DE4AEE" w:rsidP="00DE4AEE">
            <w:pPr>
              <w:rPr>
                <w:moveFrom w:id="369" w:author="matt marker admin" w:date="2024-09-27T15:27:00Z" w16du:dateUtc="2024-09-27T20:27:00Z"/>
              </w:rPr>
            </w:pPr>
            <w:moveFrom w:id="370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lastRenderedPageBreak/>
                <w:t>Selected sObjects collection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F891A7E" w14:textId="011B39AE" w:rsidR="00DE4AEE" w:rsidRPr="00DE4AEE" w:rsidDel="002B798A" w:rsidRDefault="00DE4AEE" w:rsidP="00DE4AEE">
            <w:pPr>
              <w:rPr>
                <w:moveFrom w:id="371" w:author="matt marker admin" w:date="2024-09-27T15:27:00Z" w16du:dateUtc="2024-09-27T20:27:00Z"/>
              </w:rPr>
            </w:pPr>
            <w:moveFrom w:id="372" w:author="matt marker admin" w:date="2024-09-27T15:27:00Z" w16du:dateUtc="2024-09-27T20:27:00Z">
              <w:r w:rsidRPr="00DE4AEE" w:rsidDel="002B798A">
                <w:t>This is the Record Collection Variable created to store the records that have been selected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9CA32A2" w14:textId="393DF34A" w:rsidR="00DE4AEE" w:rsidRPr="00DE4AEE" w:rsidDel="002B798A" w:rsidRDefault="00DE4AEE" w:rsidP="00DE4AEE">
            <w:pPr>
              <w:rPr>
                <w:moveFrom w:id="373" w:author="matt marker admin" w:date="2024-09-27T15:27:00Z" w16du:dateUtc="2024-09-27T20:27:00Z"/>
              </w:rPr>
            </w:pPr>
            <w:moveFrom w:id="374" w:author="matt marker admin" w:date="2024-09-27T15:27:00Z" w16du:dateUtc="2024-09-27T20:27:00Z">
              <w:r w:rsidRPr="00DE4AEE" w:rsidDel="002B798A">
                <w:t>selectedAccountList</w:t>
              </w:r>
            </w:moveFrom>
          </w:p>
        </w:tc>
      </w:tr>
      <w:tr w:rsidR="00DE4AEE" w:rsidRPr="00DE4AEE" w:rsidDel="002B798A" w14:paraId="2783DDF5" w14:textId="77791C24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6ECFFCD1" w14:textId="1EEACEAD" w:rsidR="00DE4AEE" w:rsidRPr="00DE4AEE" w:rsidDel="002B798A" w:rsidRDefault="00DE4AEE" w:rsidP="00DE4AEE">
            <w:pPr>
              <w:rPr>
                <w:moveFrom w:id="375" w:author="matt marker admin" w:date="2024-09-27T15:27:00Z" w16du:dateUtc="2024-09-27T20:27:00Z"/>
              </w:rPr>
            </w:pPr>
            <w:moveFrom w:id="376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Table Header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3C22C541" w14:textId="163B5245" w:rsidR="00DE4AEE" w:rsidRPr="00DE4AEE" w:rsidDel="002B798A" w:rsidRDefault="00DE4AEE" w:rsidP="00DE4AEE">
            <w:pPr>
              <w:rPr>
                <w:moveFrom w:id="377" w:author="matt marker admin" w:date="2024-09-27T15:27:00Z" w16du:dateUtc="2024-09-27T20:27:00Z"/>
              </w:rPr>
            </w:pPr>
            <w:moveFrom w:id="378" w:author="matt marker admin" w:date="2024-09-27T15:27:00Z" w16du:dateUtc="2024-09-27T20:27:00Z">
              <w:r w:rsidRPr="00DE4AEE" w:rsidDel="002B798A">
                <w:rPr>
                  <w:i/>
                  <w:iCs/>
                </w:rPr>
                <w:t>HOW HAS THIS CHANGED?</w:t>
              </w:r>
              <w:r w:rsidRPr="00DE4AEE" w:rsidDel="002B798A">
                <w:t> This is the header you want to display above the record selection UI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CF614AC" w14:textId="4F472591" w:rsidR="00DE4AEE" w:rsidRPr="00DE4AEE" w:rsidDel="002B798A" w:rsidRDefault="00DE4AEE" w:rsidP="00DE4AEE">
            <w:pPr>
              <w:rPr>
                <w:moveFrom w:id="379" w:author="matt marker admin" w:date="2024-09-27T15:27:00Z" w16du:dateUtc="2024-09-27T20:27:00Z"/>
              </w:rPr>
            </w:pPr>
            <w:moveFrom w:id="380" w:author="matt marker admin" w:date="2024-09-27T15:27:00Z" w16du:dateUtc="2024-09-27T20:27:00Z">
              <w:r w:rsidRPr="00DE4AEE" w:rsidDel="002B798A">
                <w:t>Accounts</w:t>
              </w:r>
            </w:moveFrom>
          </w:p>
        </w:tc>
      </w:tr>
      <w:tr w:rsidR="00DE4AEE" w:rsidRPr="00DE4AEE" w:rsidDel="002B798A" w14:paraId="3C579918" w14:textId="78B31353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08E6C0D2" w14:textId="4579407F" w:rsidR="00DE4AEE" w:rsidRPr="00DE4AEE" w:rsidDel="002B798A" w:rsidRDefault="00DE4AEE" w:rsidP="00DE4AEE">
            <w:pPr>
              <w:rPr>
                <w:moveFrom w:id="381" w:author="matt marker admin" w:date="2024-09-27T15:27:00Z" w16du:dateUtc="2024-09-27T20:27:00Z"/>
              </w:rPr>
            </w:pPr>
            <w:moveFrom w:id="382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Output the count of inputSObjectsList records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177FF057" w14:textId="7F9ADCC4" w:rsidR="00DE4AEE" w:rsidRPr="00DE4AEE" w:rsidDel="002B798A" w:rsidRDefault="00DE4AEE" w:rsidP="00DE4AEE">
            <w:pPr>
              <w:rPr>
                <w:moveFrom w:id="383" w:author="matt marker admin" w:date="2024-09-27T15:27:00Z" w16du:dateUtc="2024-09-27T20:27:00Z"/>
              </w:rPr>
            </w:pPr>
            <w:moveFrom w:id="384" w:author="matt marker admin" w:date="2024-09-27T15:27:00Z" w16du:dateUtc="2024-09-27T20:27:00Z">
              <w:r w:rsidRPr="00DE4AEE" w:rsidDel="002B798A">
                <w:t>This is the Variable created that stores the count of records in the SELECTABLE Record Collection Variable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2233E7FD" w14:textId="6E7AD10F" w:rsidR="00DE4AEE" w:rsidRPr="00DE4AEE" w:rsidDel="002B798A" w:rsidRDefault="00DE4AEE" w:rsidP="00DE4AEE">
            <w:pPr>
              <w:rPr>
                <w:moveFrom w:id="385" w:author="matt marker admin" w:date="2024-09-27T15:27:00Z" w16du:dateUtc="2024-09-27T20:27:00Z"/>
              </w:rPr>
            </w:pPr>
            <w:moveFrom w:id="386" w:author="matt marker admin" w:date="2024-09-27T15:27:00Z" w16du:dateUtc="2024-09-27T20:27:00Z">
              <w:r w:rsidRPr="00DE4AEE" w:rsidDel="002B798A">
                <w:t>listCount</w:t>
              </w:r>
            </w:moveFrom>
          </w:p>
        </w:tc>
      </w:tr>
      <w:tr w:rsidR="00DE4AEE" w:rsidRPr="00DE4AEE" w:rsidDel="002B798A" w14:paraId="67A617CE" w14:textId="46B32A29" w:rsidTr="00DE4AEE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vAlign w:val="center"/>
            <w:hideMark/>
          </w:tcPr>
          <w:p w14:paraId="079912CD" w14:textId="5D1DF7E5" w:rsidR="00DE4AEE" w:rsidRPr="00DE4AEE" w:rsidDel="002B798A" w:rsidRDefault="00DE4AEE" w:rsidP="00DE4AEE">
            <w:pPr>
              <w:rPr>
                <w:moveFrom w:id="387" w:author="matt marker admin" w:date="2024-09-27T15:27:00Z" w16du:dateUtc="2024-09-27T20:27:00Z"/>
              </w:rPr>
            </w:pPr>
            <w:moveFrom w:id="388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Output the count of selectedSObjectsList records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1672F73A" w14:textId="0329536A" w:rsidR="00DE4AEE" w:rsidRPr="00DE4AEE" w:rsidDel="002B798A" w:rsidRDefault="00DE4AEE" w:rsidP="00DE4AEE">
            <w:pPr>
              <w:rPr>
                <w:moveFrom w:id="389" w:author="matt marker admin" w:date="2024-09-27T15:27:00Z" w16du:dateUtc="2024-09-27T20:27:00Z"/>
              </w:rPr>
            </w:pPr>
            <w:moveFrom w:id="390" w:author="matt marker admin" w:date="2024-09-27T15:27:00Z" w16du:dateUtc="2024-09-27T20:27:00Z">
              <w:r w:rsidRPr="00DE4AEE" w:rsidDel="002B798A">
                <w:t>This is the Variable created that stores the count of records in the SELECTED Record Collection Variable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53831AC0" w14:textId="1DFE7AA1" w:rsidR="00DE4AEE" w:rsidRPr="00DE4AEE" w:rsidDel="002B798A" w:rsidRDefault="00DE4AEE" w:rsidP="00DE4AEE">
            <w:pPr>
              <w:rPr>
                <w:moveFrom w:id="391" w:author="matt marker admin" w:date="2024-09-27T15:27:00Z" w16du:dateUtc="2024-09-27T20:27:00Z"/>
              </w:rPr>
            </w:pPr>
            <w:moveFrom w:id="392" w:author="matt marker admin" w:date="2024-09-27T15:27:00Z" w16du:dateUtc="2024-09-27T20:27:00Z">
              <w:r w:rsidRPr="00DE4AEE" w:rsidDel="002B798A">
                <w:t>selectedListCount</w:t>
              </w:r>
            </w:moveFrom>
          </w:p>
        </w:tc>
      </w:tr>
    </w:tbl>
    <w:p w14:paraId="69EC34CB" w14:textId="1C077605" w:rsidR="00DE4AEE" w:rsidRPr="00DE4AEE" w:rsidDel="002B798A" w:rsidRDefault="00DE4AEE" w:rsidP="00DE4AEE">
      <w:pPr>
        <w:rPr>
          <w:moveFrom w:id="393" w:author="matt marker admin" w:date="2024-09-27T15:27:00Z" w16du:dateUtc="2024-09-27T20:27:00Z"/>
        </w:rPr>
      </w:pPr>
      <w:moveFrom w:id="394" w:author="matt marker admin" w:date="2024-09-27T15:27:00Z" w16du:dateUtc="2024-09-27T20:27:00Z">
        <w:r w:rsidRPr="00DE4AEE" w:rsidDel="002B798A">
          <w:rPr>
            <w:b/>
            <w:bCs/>
          </w:rPr>
          <w:t>Advanced Settings</w:t>
        </w:r>
        <w:r w:rsidRPr="00DE4AEE" w:rsidDel="002B798A">
          <w:t> Under Advanced Settings select the checkbox called </w:t>
        </w:r>
        <w:r w:rsidRPr="00DE4AEE" w:rsidDel="002B798A">
          <w:rPr>
            <w:b/>
            <w:bCs/>
          </w:rPr>
          <w:t>Manually assign variables</w:t>
        </w:r>
        <w:r w:rsidRPr="00DE4AEE" w:rsidDel="002B798A">
          <w:t>. There are three output configuration fields that need to be configured in Advanced Settings. Populate these with the same values used in the Standard settings.</w:t>
        </w:r>
      </w:moveFrom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4480"/>
        <w:gridCol w:w="1866"/>
      </w:tblGrid>
      <w:tr w:rsidR="00DE4AEE" w:rsidRPr="00DE4AEE" w:rsidDel="002B798A" w14:paraId="0BCED309" w14:textId="79F7558F" w:rsidTr="00DE4AEE">
        <w:trPr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25B22C5C" w14:textId="7CEF5170" w:rsidR="00DE4AEE" w:rsidRPr="00DE4AEE" w:rsidDel="002B798A" w:rsidRDefault="00DE4AEE" w:rsidP="00DE4AEE">
            <w:pPr>
              <w:rPr>
                <w:moveFrom w:id="395" w:author="matt marker admin" w:date="2024-09-27T15:27:00Z" w16du:dateUtc="2024-09-27T20:27:00Z"/>
                <w:b/>
                <w:bCs/>
              </w:rPr>
            </w:pPr>
            <w:moveFrom w:id="396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Setting Name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3F5C8C61" w14:textId="180ACAA4" w:rsidR="00DE4AEE" w:rsidRPr="00DE4AEE" w:rsidDel="002B798A" w:rsidRDefault="00DE4AEE" w:rsidP="00DE4AEE">
            <w:pPr>
              <w:rPr>
                <w:moveFrom w:id="397" w:author="matt marker admin" w:date="2024-09-27T15:27:00Z" w16du:dateUtc="2024-09-27T20:27:00Z"/>
                <w:b/>
                <w:bCs/>
              </w:rPr>
            </w:pPr>
            <w:moveFrom w:id="398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Description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14:paraId="5C823F9A" w14:textId="10F74AA5" w:rsidR="00DE4AEE" w:rsidRPr="00DE4AEE" w:rsidDel="002B798A" w:rsidRDefault="00DE4AEE" w:rsidP="00DE4AEE">
            <w:pPr>
              <w:rPr>
                <w:moveFrom w:id="399" w:author="matt marker admin" w:date="2024-09-27T15:27:00Z" w16du:dateUtc="2024-09-27T20:27:00Z"/>
                <w:b/>
                <w:bCs/>
              </w:rPr>
            </w:pPr>
            <w:moveFrom w:id="400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Sample Value</w:t>
              </w:r>
            </w:moveFrom>
          </w:p>
        </w:tc>
      </w:tr>
      <w:tr w:rsidR="00DE4AEE" w:rsidRPr="00DE4AEE" w:rsidDel="002B798A" w14:paraId="16A6DEDE" w14:textId="7E8A63A3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1882BCD0" w14:textId="5906D1EB" w:rsidR="00DE4AEE" w:rsidRPr="00DE4AEE" w:rsidDel="002B798A" w:rsidRDefault="00DE4AEE" w:rsidP="00DE4AEE">
            <w:pPr>
              <w:rPr>
                <w:moveFrom w:id="401" w:author="matt marker admin" w:date="2024-09-27T15:27:00Z" w16du:dateUtc="2024-09-27T20:27:00Z"/>
              </w:rPr>
            </w:pPr>
            <w:moveFrom w:id="402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Input sObject collection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A924868" w14:textId="7E952E4F" w:rsidR="00DE4AEE" w:rsidRPr="00DE4AEE" w:rsidDel="002B798A" w:rsidRDefault="00DE4AEE" w:rsidP="00DE4AEE">
            <w:pPr>
              <w:rPr>
                <w:moveFrom w:id="403" w:author="matt marker admin" w:date="2024-09-27T15:27:00Z" w16du:dateUtc="2024-09-27T20:27:00Z"/>
              </w:rPr>
            </w:pPr>
            <w:moveFrom w:id="404" w:author="matt marker admin" w:date="2024-09-27T15:27:00Z" w16du:dateUtc="2024-09-27T20:27:00Z">
              <w:r w:rsidRPr="00DE4AEE" w:rsidDel="002B798A">
                <w:t>This is the Record Collection Variable created to store the records that will be selectable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08F0BD9D" w14:textId="78C0264D" w:rsidR="00DE4AEE" w:rsidRPr="00DE4AEE" w:rsidDel="002B798A" w:rsidRDefault="00DE4AEE" w:rsidP="00DE4AEE">
            <w:pPr>
              <w:rPr>
                <w:moveFrom w:id="405" w:author="matt marker admin" w:date="2024-09-27T15:27:00Z" w16du:dateUtc="2024-09-27T20:27:00Z"/>
              </w:rPr>
            </w:pPr>
            <w:moveFrom w:id="406" w:author="matt marker admin" w:date="2024-09-27T15:27:00Z" w16du:dateUtc="2024-09-27T20:27:00Z">
              <w:r w:rsidRPr="00DE4AEE" w:rsidDel="002B798A">
                <w:t>inputAccountList</w:t>
              </w:r>
            </w:moveFrom>
          </w:p>
        </w:tc>
      </w:tr>
      <w:tr w:rsidR="00DE4AEE" w:rsidRPr="00DE4AEE" w:rsidDel="002B798A" w14:paraId="230998EC" w14:textId="5CC3E83D" w:rsidTr="00DE4AEE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1AC0B248" w14:textId="66354A8D" w:rsidR="00DE4AEE" w:rsidRPr="00DE4AEE" w:rsidDel="002B798A" w:rsidRDefault="00DE4AEE" w:rsidP="00DE4AEE">
            <w:pPr>
              <w:rPr>
                <w:moveFrom w:id="407" w:author="matt marker admin" w:date="2024-09-27T15:27:00Z" w16du:dateUtc="2024-09-27T20:27:00Z"/>
              </w:rPr>
            </w:pPr>
            <w:moveFrom w:id="408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Output the count of selectedSObjectsList records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6D844081" w14:textId="514787C8" w:rsidR="00DE4AEE" w:rsidRPr="00DE4AEE" w:rsidDel="002B798A" w:rsidRDefault="00DE4AEE" w:rsidP="00DE4AEE">
            <w:pPr>
              <w:rPr>
                <w:moveFrom w:id="409" w:author="matt marker admin" w:date="2024-09-27T15:27:00Z" w16du:dateUtc="2024-09-27T20:27:00Z"/>
              </w:rPr>
            </w:pPr>
            <w:moveFrom w:id="410" w:author="matt marker admin" w:date="2024-09-27T15:27:00Z" w16du:dateUtc="2024-09-27T20:27:00Z">
              <w:r w:rsidRPr="00DE4AEE" w:rsidDel="002B798A">
                <w:t>This is the Variable created that stores the count of records in the SELECTED Record Collection Variable</w:t>
              </w:r>
            </w:moveFrom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14:paraId="05AB9897" w14:textId="3062E3A4" w:rsidR="00DE4AEE" w:rsidRPr="00DE4AEE" w:rsidDel="002B798A" w:rsidRDefault="00DE4AEE" w:rsidP="00DE4AEE">
            <w:pPr>
              <w:rPr>
                <w:moveFrom w:id="411" w:author="matt marker admin" w:date="2024-09-27T15:27:00Z" w16du:dateUtc="2024-09-27T20:27:00Z"/>
              </w:rPr>
            </w:pPr>
            <w:moveFrom w:id="412" w:author="matt marker admin" w:date="2024-09-27T15:27:00Z" w16du:dateUtc="2024-09-27T20:27:00Z">
              <w:r w:rsidRPr="00DE4AEE" w:rsidDel="002B798A">
                <w:t>selectedListCount</w:t>
              </w:r>
            </w:moveFrom>
          </w:p>
        </w:tc>
      </w:tr>
      <w:tr w:rsidR="00DE4AEE" w:rsidRPr="00DE4AEE" w:rsidDel="002B798A" w14:paraId="19436916" w14:textId="361E6243" w:rsidTr="00DE4AEE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vAlign w:val="center"/>
            <w:hideMark/>
          </w:tcPr>
          <w:p w14:paraId="423C54D3" w14:textId="4621FC4F" w:rsidR="00DE4AEE" w:rsidRPr="00DE4AEE" w:rsidDel="002B798A" w:rsidRDefault="00DE4AEE" w:rsidP="00DE4AEE">
            <w:pPr>
              <w:rPr>
                <w:moveFrom w:id="413" w:author="matt marker admin" w:date="2024-09-27T15:27:00Z" w16du:dateUtc="2024-09-27T20:27:00Z"/>
              </w:rPr>
            </w:pPr>
            <w:moveFrom w:id="414" w:author="matt marker admin" w:date="2024-09-27T15:27:00Z" w16du:dateUtc="2024-09-27T20:27:00Z">
              <w:r w:rsidRPr="00DE4AEE" w:rsidDel="002B798A">
                <w:rPr>
                  <w:b/>
                  <w:bCs/>
                </w:rPr>
                <w:t>Selected sObjects collection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1F8EFA3F" w14:textId="4A13BEDF" w:rsidR="00DE4AEE" w:rsidRPr="00DE4AEE" w:rsidDel="002B798A" w:rsidRDefault="00DE4AEE" w:rsidP="00DE4AEE">
            <w:pPr>
              <w:rPr>
                <w:moveFrom w:id="415" w:author="matt marker admin" w:date="2024-09-27T15:27:00Z" w16du:dateUtc="2024-09-27T20:27:00Z"/>
              </w:rPr>
            </w:pPr>
            <w:moveFrom w:id="416" w:author="matt marker admin" w:date="2024-09-27T15:27:00Z" w16du:dateUtc="2024-09-27T20:27:00Z">
              <w:r w:rsidRPr="00DE4AEE" w:rsidDel="002B798A">
                <w:t>This is the Record Collection Variable created to store the records that have been selected</w:t>
              </w:r>
            </w:moveFrom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14:paraId="4B230353" w14:textId="59448E92" w:rsidR="00DE4AEE" w:rsidRPr="00DE4AEE" w:rsidDel="002B798A" w:rsidRDefault="00DE4AEE" w:rsidP="00DE4AEE">
            <w:pPr>
              <w:rPr>
                <w:moveFrom w:id="417" w:author="matt marker admin" w:date="2024-09-27T15:27:00Z" w16du:dateUtc="2024-09-27T20:27:00Z"/>
              </w:rPr>
            </w:pPr>
            <w:moveFrom w:id="418" w:author="matt marker admin" w:date="2024-09-27T15:27:00Z" w16du:dateUtc="2024-09-27T20:27:00Z">
              <w:r w:rsidRPr="00DE4AEE" w:rsidDel="002B798A">
                <w:t>selectedAccountList</w:t>
              </w:r>
            </w:moveFrom>
          </w:p>
        </w:tc>
      </w:tr>
    </w:tbl>
    <w:moveFromRangeEnd w:id="329"/>
    <w:p w14:paraId="4A2333FA" w14:textId="77777777" w:rsidR="00DE4AEE" w:rsidRPr="00DE4AEE" w:rsidRDefault="00DE4AEE" w:rsidP="00DE4AEE">
      <w:r w:rsidRPr="00DE4AEE">
        <w:t>Next review the </w:t>
      </w:r>
      <w:hyperlink r:id="rId20" w:history="1">
        <w:r w:rsidRPr="00DE4AEE">
          <w:rPr>
            <w:rStyle w:val="Hyperlink"/>
          </w:rPr>
          <w:t>Example Flows</w:t>
        </w:r>
      </w:hyperlink>
      <w:r w:rsidRPr="00DE4AEE">
        <w:t> page to see how to build the flow.</w:t>
      </w:r>
    </w:p>
    <w:p w14:paraId="51C40117" w14:textId="77777777" w:rsidR="000D27B9" w:rsidRDefault="000D27B9"/>
    <w:sectPr w:rsidR="000D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1D4"/>
    <w:multiLevelType w:val="multilevel"/>
    <w:tmpl w:val="6A5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D5A70"/>
    <w:multiLevelType w:val="hybridMultilevel"/>
    <w:tmpl w:val="A7B2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16552">
    <w:abstractNumId w:val="0"/>
  </w:num>
  <w:num w:numId="2" w16cid:durableId="882982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t marker admin">
    <w15:presenceInfo w15:providerId="Windows Live" w15:userId="ac081458b20700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EE"/>
    <w:rsid w:val="000D27B9"/>
    <w:rsid w:val="00137FB0"/>
    <w:rsid w:val="00247169"/>
    <w:rsid w:val="00277158"/>
    <w:rsid w:val="002A06FB"/>
    <w:rsid w:val="002B798A"/>
    <w:rsid w:val="003321B2"/>
    <w:rsid w:val="00392806"/>
    <w:rsid w:val="00594890"/>
    <w:rsid w:val="005C75DE"/>
    <w:rsid w:val="00765515"/>
    <w:rsid w:val="007B7B73"/>
    <w:rsid w:val="00835235"/>
    <w:rsid w:val="00951DC3"/>
    <w:rsid w:val="009A1D4D"/>
    <w:rsid w:val="009D4BCB"/>
    <w:rsid w:val="00B95CEF"/>
    <w:rsid w:val="00D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94B9E"/>
  <w15:chartTrackingRefBased/>
  <w15:docId w15:val="{BA6C9C30-5DBB-4030-8C0E-70E8C7EB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E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A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A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E4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fdo-community-sprints.github.io/SSSFDG/docs/example-fl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fdo-community-sprints.github.io/SSSFDG/docs/example-flow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15</Pages>
  <Words>1139</Words>
  <Characters>6433</Characters>
  <Application>Microsoft Office Word</Application>
  <DocSecurity>0</DocSecurity>
  <Lines>322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marker admin</dc:creator>
  <cp:keywords/>
  <dc:description/>
  <cp:lastModifiedBy>matt marker admin</cp:lastModifiedBy>
  <cp:revision>3</cp:revision>
  <dcterms:created xsi:type="dcterms:W3CDTF">2024-09-27T13:11:00Z</dcterms:created>
  <dcterms:modified xsi:type="dcterms:W3CDTF">2024-09-27T20:28:00Z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9e8ecb50-ea08-4d09-b20e-5090e1d18e9b</vt:lpwstr>
  </property>
</Properties>
</file>